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7BC5B" w14:textId="67FBC014" w:rsidR="006A7B20" w:rsidRPr="00600BFE" w:rsidRDefault="006A7B20">
      <w:pPr>
        <w:rPr>
          <w:rFonts w:ascii="Arial" w:hAnsi="Arial" w:cs="Arial"/>
        </w:rPr>
      </w:pPr>
    </w:p>
    <w:tbl>
      <w:tblPr>
        <w:tblW w:w="8292" w:type="dxa"/>
        <w:tblLayout w:type="fixed"/>
        <w:tblCellMar>
          <w:left w:w="70" w:type="dxa"/>
          <w:right w:w="70" w:type="dxa"/>
        </w:tblCellMar>
        <w:tblLook w:val="0000" w:firstRow="0" w:lastRow="0" w:firstColumn="0" w:lastColumn="0" w:noHBand="0" w:noVBand="0"/>
      </w:tblPr>
      <w:tblGrid>
        <w:gridCol w:w="8292"/>
      </w:tblGrid>
      <w:tr w:rsidR="005C0A19" w:rsidRPr="00C80C6B" w14:paraId="2965484F" w14:textId="77777777" w:rsidTr="0072419E">
        <w:tc>
          <w:tcPr>
            <w:tcW w:w="8292" w:type="dxa"/>
          </w:tcPr>
          <w:p w14:paraId="053350FA" w14:textId="77777777" w:rsidR="00C80C6B" w:rsidRDefault="00C80C6B" w:rsidP="00C80C6B">
            <w:pPr>
              <w:pStyle w:val="Default"/>
              <w:spacing w:after="0" w:line="240" w:lineRule="auto"/>
              <w:ind w:left="567"/>
              <w:rPr>
                <w:rFonts w:ascii="Arial" w:eastAsia="Calibri" w:hAnsi="Arial" w:cs="Arial"/>
                <w:color w:val="7A7B7D"/>
                <w:sz w:val="44"/>
                <w:szCs w:val="44"/>
                <w:lang w:val="en-GB" w:eastAsia="de-DE"/>
              </w:rPr>
            </w:pPr>
          </w:p>
          <w:p w14:paraId="18B30715" w14:textId="77777777" w:rsidR="00C80C6B" w:rsidRDefault="00C80C6B" w:rsidP="00C80C6B">
            <w:pPr>
              <w:pStyle w:val="Default"/>
              <w:spacing w:after="0" w:line="240" w:lineRule="auto"/>
              <w:ind w:left="567"/>
              <w:rPr>
                <w:rFonts w:ascii="Arial" w:eastAsia="Calibri" w:hAnsi="Arial" w:cs="Arial"/>
                <w:color w:val="7A7B7D"/>
                <w:sz w:val="44"/>
                <w:szCs w:val="44"/>
                <w:lang w:val="en-GB" w:eastAsia="de-DE"/>
              </w:rPr>
            </w:pPr>
          </w:p>
          <w:p w14:paraId="506CF0EF" w14:textId="1CB64CF5" w:rsidR="005C0A19" w:rsidRPr="00600BFE" w:rsidRDefault="005C0A19" w:rsidP="00C80C6B">
            <w:pPr>
              <w:pStyle w:val="Default"/>
              <w:spacing w:after="0" w:line="240" w:lineRule="auto"/>
              <w:rPr>
                <w:rFonts w:ascii="Arial" w:hAnsi="Arial" w:cs="Arial"/>
                <w:b/>
                <w:bCs/>
                <w:sz w:val="60"/>
                <w:szCs w:val="60"/>
                <w:shd w:val="clear" w:color="auto" w:fill="FFFFFF"/>
              </w:rPr>
            </w:pPr>
            <w:r w:rsidRPr="00C80C6B">
              <w:rPr>
                <w:rFonts w:ascii="Arial" w:eastAsia="Calibri" w:hAnsi="Arial" w:cs="Arial"/>
                <w:color w:val="7A7B7D"/>
                <w:sz w:val="44"/>
                <w:szCs w:val="44"/>
                <w:lang w:val="en-GB" w:eastAsia="de-DE"/>
              </w:rPr>
              <w:t xml:space="preserve">User </w:t>
            </w:r>
            <w:r w:rsidR="00BF2C91" w:rsidRPr="00C80C6B">
              <w:rPr>
                <w:rFonts w:ascii="Arial" w:eastAsia="Calibri" w:hAnsi="Arial" w:cs="Arial"/>
                <w:color w:val="7A7B7D"/>
                <w:sz w:val="44"/>
                <w:szCs w:val="44"/>
                <w:lang w:val="en-GB" w:eastAsia="de-DE"/>
              </w:rPr>
              <w:t>Guide</w:t>
            </w:r>
            <w:r w:rsidR="00BF2C91" w:rsidRPr="00C80C6B">
              <w:rPr>
                <w:rFonts w:ascii="Arial" w:eastAsia="Calibri" w:hAnsi="Arial" w:cs="Arial"/>
                <w:color w:val="7A7B7D"/>
                <w:sz w:val="44"/>
                <w:szCs w:val="44"/>
                <w:lang w:val="en-GB" w:eastAsia="de-DE"/>
              </w:rPr>
              <w:br/>
            </w:r>
            <w:proofErr w:type="spellStart"/>
            <w:r w:rsidR="00EC2D79" w:rsidRPr="00C80C6B">
              <w:rPr>
                <w:rFonts w:ascii="Arial" w:eastAsia="Calibri" w:hAnsi="Arial" w:cs="Arial"/>
                <w:color w:val="7A7B7D"/>
                <w:sz w:val="44"/>
                <w:szCs w:val="44"/>
                <w:lang w:val="en-GB" w:eastAsia="de-DE"/>
              </w:rPr>
              <w:t>Safer</w:t>
            </w:r>
            <w:r w:rsidR="00435229" w:rsidRPr="00C80C6B">
              <w:rPr>
                <w:rFonts w:ascii="Arial" w:eastAsia="Calibri" w:hAnsi="Arial" w:cs="Arial"/>
                <w:color w:val="7A7B7D"/>
                <w:sz w:val="44"/>
                <w:szCs w:val="44"/>
                <w:lang w:val="en-GB" w:eastAsia="de-DE"/>
              </w:rPr>
              <w:t>p</w:t>
            </w:r>
            <w:r w:rsidR="00EC2D79" w:rsidRPr="00C80C6B">
              <w:rPr>
                <w:rFonts w:ascii="Arial" w:eastAsia="Calibri" w:hAnsi="Arial" w:cs="Arial"/>
                <w:color w:val="7A7B7D"/>
                <w:sz w:val="44"/>
                <w:szCs w:val="44"/>
                <w:lang w:val="en-GB" w:eastAsia="de-DE"/>
              </w:rPr>
              <w:t>ay</w:t>
            </w:r>
            <w:proofErr w:type="spellEnd"/>
            <w:r w:rsidR="00EC2D79" w:rsidRPr="00C80C6B">
              <w:rPr>
                <w:rFonts w:ascii="Arial" w:eastAsia="Calibri" w:hAnsi="Arial" w:cs="Arial"/>
                <w:color w:val="7A7B7D"/>
                <w:sz w:val="44"/>
                <w:szCs w:val="44"/>
                <w:lang w:val="en-GB" w:eastAsia="de-DE"/>
              </w:rPr>
              <w:t xml:space="preserve"> </w:t>
            </w:r>
            <w:r w:rsidR="00BF2C91" w:rsidRPr="00C80C6B">
              <w:rPr>
                <w:rFonts w:ascii="Arial" w:eastAsia="Calibri" w:hAnsi="Arial" w:cs="Arial"/>
                <w:color w:val="7A7B7D"/>
                <w:sz w:val="44"/>
                <w:szCs w:val="44"/>
                <w:lang w:val="en-GB" w:eastAsia="de-DE"/>
              </w:rPr>
              <w:t xml:space="preserve">Module </w:t>
            </w:r>
            <w:r w:rsidR="00C80C6B">
              <w:rPr>
                <w:rFonts w:ascii="Arial" w:eastAsia="Calibri" w:hAnsi="Arial" w:cs="Arial"/>
                <w:color w:val="7A7B7D"/>
                <w:sz w:val="44"/>
                <w:szCs w:val="44"/>
                <w:lang w:val="en-GB" w:eastAsia="de-DE"/>
              </w:rPr>
              <w:br/>
            </w:r>
            <w:r w:rsidR="00C80C6B" w:rsidRPr="00C80C6B">
              <w:rPr>
                <w:rFonts w:ascii="Arial" w:eastAsia="Calibri" w:hAnsi="Arial" w:cs="Arial"/>
                <w:color w:val="7A7B7D"/>
                <w:sz w:val="44"/>
                <w:szCs w:val="44"/>
                <w:lang w:val="en-GB" w:eastAsia="de-DE"/>
              </w:rPr>
              <w:t xml:space="preserve">for </w:t>
            </w:r>
            <w:proofErr w:type="spellStart"/>
            <w:r w:rsidR="00C80C6B" w:rsidRPr="00C80C6B">
              <w:rPr>
                <w:rFonts w:ascii="Arial" w:eastAsia="Calibri" w:hAnsi="Arial" w:cs="Arial"/>
                <w:color w:val="7A7B7D"/>
                <w:sz w:val="44"/>
                <w:szCs w:val="44"/>
                <w:lang w:val="en-GB" w:eastAsia="de-DE"/>
              </w:rPr>
              <w:t>PrestaShop</w:t>
            </w:r>
            <w:proofErr w:type="spellEnd"/>
            <w:r w:rsidR="00C80C6B" w:rsidRPr="00C80C6B">
              <w:rPr>
                <w:rFonts w:ascii="Arial" w:eastAsia="Calibri" w:hAnsi="Arial" w:cs="Arial"/>
                <w:color w:val="7A7B7D"/>
                <w:sz w:val="44"/>
                <w:szCs w:val="44"/>
                <w:lang w:val="en-GB" w:eastAsia="de-DE"/>
              </w:rPr>
              <w:t xml:space="preserve"> 1.6 and 1.7</w:t>
            </w:r>
          </w:p>
          <w:p w14:paraId="1D156539" w14:textId="77777777" w:rsidR="00C80C6B" w:rsidRPr="00C80C6B" w:rsidRDefault="00C80C6B" w:rsidP="00C80C6B">
            <w:pPr>
              <w:pStyle w:val="Default"/>
              <w:ind w:left="567"/>
              <w:rPr>
                <w:color w:val="7A7B7D"/>
                <w:sz w:val="36"/>
                <w:szCs w:val="36"/>
                <w:lang w:val="en-GB"/>
              </w:rPr>
            </w:pPr>
          </w:p>
          <w:p w14:paraId="1736FA69" w14:textId="77777777" w:rsidR="00C80C6B" w:rsidRPr="00C80C6B" w:rsidRDefault="00C80C6B" w:rsidP="00C80C6B">
            <w:pPr>
              <w:pStyle w:val="Default"/>
              <w:ind w:left="567"/>
              <w:rPr>
                <w:color w:val="7A7B7D"/>
                <w:sz w:val="36"/>
                <w:szCs w:val="36"/>
                <w:lang w:val="en-GB"/>
              </w:rPr>
            </w:pPr>
          </w:p>
          <w:p w14:paraId="359F9E0B" w14:textId="19A76021" w:rsidR="00C80C6B" w:rsidRPr="00C80C6B" w:rsidRDefault="00C80C6B" w:rsidP="00C80C6B">
            <w:pPr>
              <w:pStyle w:val="Default"/>
              <w:rPr>
                <w:color w:val="7A7B7D"/>
                <w:sz w:val="36"/>
                <w:szCs w:val="36"/>
                <w:lang w:val="fr-FR"/>
              </w:rPr>
            </w:pPr>
            <w:r w:rsidRPr="00C80C6B">
              <w:rPr>
                <w:color w:val="7A7B7D"/>
                <w:sz w:val="36"/>
                <w:szCs w:val="36"/>
                <w:lang w:val="fr-FR"/>
              </w:rPr>
              <w:t xml:space="preserve">Version </w:t>
            </w:r>
            <w:r>
              <w:rPr>
                <w:color w:val="7A7B7D"/>
                <w:sz w:val="36"/>
                <w:szCs w:val="36"/>
                <w:lang w:val="fr-FR"/>
              </w:rPr>
              <w:t>1</w:t>
            </w:r>
            <w:r w:rsidRPr="00C80C6B">
              <w:rPr>
                <w:color w:val="7A7B7D"/>
                <w:sz w:val="36"/>
                <w:szCs w:val="36"/>
                <w:lang w:val="fr-FR"/>
              </w:rPr>
              <w:t>.</w:t>
            </w:r>
            <w:r>
              <w:rPr>
                <w:color w:val="7A7B7D"/>
                <w:sz w:val="36"/>
                <w:szCs w:val="36"/>
                <w:lang w:val="fr-FR"/>
              </w:rPr>
              <w:t>03</w:t>
            </w:r>
          </w:p>
          <w:p w14:paraId="477ED7E6" w14:textId="77777777" w:rsidR="00C80C6B" w:rsidRPr="00C80C6B" w:rsidRDefault="00C80C6B" w:rsidP="00C80C6B">
            <w:pPr>
              <w:rPr>
                <w:rFonts w:cs="Arial"/>
                <w:color w:val="7A7B7D"/>
                <w:lang w:val="fr-FR"/>
              </w:rPr>
            </w:pPr>
          </w:p>
          <w:p w14:paraId="682D6C77" w14:textId="77777777" w:rsidR="00C80C6B" w:rsidRPr="00C80C6B" w:rsidRDefault="00C80C6B" w:rsidP="00C80C6B">
            <w:pPr>
              <w:rPr>
                <w:rFonts w:cs="Arial"/>
                <w:color w:val="7A7B7D"/>
                <w:lang w:val="fr-FR"/>
              </w:rPr>
            </w:pPr>
          </w:p>
          <w:p w14:paraId="31A7103C" w14:textId="77777777" w:rsidR="00C80C6B" w:rsidRPr="00C80C6B" w:rsidRDefault="00C80C6B" w:rsidP="00C80C6B">
            <w:pPr>
              <w:rPr>
                <w:rFonts w:cs="Arial"/>
                <w:color w:val="7A7B7D"/>
                <w:lang w:val="fr-FR"/>
              </w:rPr>
            </w:pPr>
          </w:p>
          <w:p w14:paraId="7126A310" w14:textId="77777777" w:rsidR="00C80C6B" w:rsidRPr="00C80C6B" w:rsidRDefault="00C80C6B" w:rsidP="00C80C6B">
            <w:pPr>
              <w:rPr>
                <w:rFonts w:cs="Arial"/>
                <w:color w:val="7A7B7D"/>
                <w:lang w:val="fr-FR"/>
              </w:rPr>
            </w:pPr>
          </w:p>
          <w:p w14:paraId="724A91C6" w14:textId="77777777" w:rsidR="00C80C6B" w:rsidRPr="00C80C6B" w:rsidRDefault="00C80C6B" w:rsidP="00C80C6B">
            <w:pPr>
              <w:rPr>
                <w:rFonts w:cs="Arial"/>
                <w:color w:val="7A7B7D"/>
                <w:lang w:val="fr-FR"/>
              </w:rPr>
            </w:pPr>
          </w:p>
          <w:p w14:paraId="31C7479A" w14:textId="77777777" w:rsidR="00C80C6B" w:rsidRPr="00C80C6B" w:rsidRDefault="00C80C6B" w:rsidP="00C80C6B">
            <w:pPr>
              <w:rPr>
                <w:rFonts w:cs="Arial"/>
                <w:color w:val="7A7B7D"/>
                <w:lang w:val="fr-FR"/>
              </w:rPr>
            </w:pPr>
          </w:p>
          <w:p w14:paraId="45129D5C" w14:textId="77777777" w:rsidR="00C80C6B" w:rsidRPr="00C80C6B" w:rsidRDefault="00C80C6B" w:rsidP="00C80C6B">
            <w:pPr>
              <w:spacing w:line="240" w:lineRule="auto"/>
              <w:rPr>
                <w:rFonts w:cs="Arial"/>
                <w:color w:val="7A7B7D"/>
                <w:lang w:val="fr-FR"/>
              </w:rPr>
            </w:pPr>
          </w:p>
          <w:p w14:paraId="762BB806" w14:textId="77777777" w:rsidR="00C80C6B" w:rsidRPr="00C80C6B" w:rsidRDefault="00C80C6B" w:rsidP="00C80C6B">
            <w:pPr>
              <w:spacing w:line="240" w:lineRule="auto"/>
              <w:rPr>
                <w:rFonts w:cs="Arial"/>
                <w:color w:val="7A7B7D"/>
                <w:lang w:val="fr-FR"/>
              </w:rPr>
            </w:pPr>
          </w:p>
          <w:p w14:paraId="063FA3B6" w14:textId="3FF021C5" w:rsidR="00C80C6B" w:rsidRPr="00C80C6B" w:rsidRDefault="00C80C6B" w:rsidP="00C80C6B">
            <w:pPr>
              <w:pStyle w:val="Versionsnummer"/>
              <w:tabs>
                <w:tab w:val="left" w:pos="5507"/>
              </w:tabs>
              <w:spacing w:before="0" w:line="240" w:lineRule="auto"/>
              <w:ind w:left="0"/>
              <w:rPr>
                <w:lang w:val="fr-FR"/>
              </w:rPr>
            </w:pPr>
            <w:r>
              <w:rPr>
                <w:rFonts w:cs="Arial"/>
                <w:color w:val="7A7B7D"/>
                <w:lang w:val="fr-FR"/>
              </w:rPr>
              <w:t>04</w:t>
            </w:r>
            <w:r w:rsidRPr="00C80C6B">
              <w:rPr>
                <w:rFonts w:cs="Arial"/>
                <w:color w:val="7A7B7D"/>
                <w:lang w:val="fr-FR"/>
              </w:rPr>
              <w:t>.</w:t>
            </w:r>
            <w:r>
              <w:rPr>
                <w:rFonts w:cs="Arial"/>
                <w:color w:val="7A7B7D"/>
                <w:lang w:val="fr-FR"/>
              </w:rPr>
              <w:t>02</w:t>
            </w:r>
            <w:r w:rsidRPr="00C80C6B">
              <w:rPr>
                <w:rFonts w:cs="Arial"/>
                <w:color w:val="7A7B7D"/>
                <w:lang w:val="fr-FR"/>
              </w:rPr>
              <w:t>.20</w:t>
            </w:r>
            <w:r>
              <w:rPr>
                <w:rFonts w:cs="Arial"/>
                <w:color w:val="7A7B7D"/>
                <w:lang w:val="fr-FR"/>
              </w:rPr>
              <w:t>20</w:t>
            </w:r>
          </w:p>
          <w:p w14:paraId="52783563" w14:textId="77777777" w:rsidR="00C80C6B" w:rsidRPr="00C80C6B" w:rsidRDefault="00C80C6B" w:rsidP="00C80C6B">
            <w:pPr>
              <w:rPr>
                <w:lang w:val="fr-FR"/>
              </w:rPr>
            </w:pPr>
          </w:p>
          <w:p w14:paraId="4CDBDACA" w14:textId="1A0A8822" w:rsidR="005C0A19" w:rsidRPr="00C80C6B" w:rsidRDefault="005C0A19" w:rsidP="005C0A19">
            <w:pPr>
              <w:spacing w:before="1440"/>
              <w:rPr>
                <w:rFonts w:ascii="Arial" w:hAnsi="Arial" w:cs="Arial"/>
                <w:sz w:val="60"/>
                <w:szCs w:val="60"/>
                <w:lang w:val="fr-FR"/>
              </w:rPr>
            </w:pPr>
          </w:p>
        </w:tc>
      </w:tr>
      <w:tr w:rsidR="005C0A19" w:rsidRPr="00C80C6B" w14:paraId="17242EA4" w14:textId="77777777" w:rsidTr="0072419E">
        <w:tc>
          <w:tcPr>
            <w:tcW w:w="8292" w:type="dxa"/>
          </w:tcPr>
          <w:p w14:paraId="2D93B8C5" w14:textId="5E9125FB" w:rsidR="005C0A19" w:rsidRPr="00C80C6B" w:rsidRDefault="005C0A19" w:rsidP="0072419E">
            <w:pPr>
              <w:rPr>
                <w:rFonts w:ascii="Arial" w:hAnsi="Arial" w:cs="Arial"/>
                <w:sz w:val="52"/>
                <w:szCs w:val="52"/>
                <w:lang w:val="fr-FR"/>
              </w:rPr>
            </w:pPr>
          </w:p>
        </w:tc>
      </w:tr>
    </w:tbl>
    <w:p w14:paraId="299A88A6" w14:textId="28790021" w:rsidR="006A7B20" w:rsidRPr="00C80C6B" w:rsidRDefault="006A7B20">
      <w:pPr>
        <w:rPr>
          <w:rFonts w:ascii="Arial" w:hAnsi="Arial" w:cs="Arial"/>
          <w:lang w:val="fr-FR"/>
        </w:rPr>
      </w:pPr>
    </w:p>
    <w:p w14:paraId="4506B1D4" w14:textId="2CE0E291" w:rsidR="006A7B20" w:rsidRPr="00C80C6B" w:rsidRDefault="006A7B20">
      <w:pPr>
        <w:rPr>
          <w:rFonts w:ascii="Arial" w:hAnsi="Arial" w:cs="Arial"/>
          <w:lang w:val="fr-FR"/>
        </w:rPr>
      </w:pPr>
    </w:p>
    <w:p w14:paraId="2B822ED0" w14:textId="099EE432" w:rsidR="00BF2C91" w:rsidRPr="00600BFE" w:rsidRDefault="00BF2C91" w:rsidP="00BF2C91">
      <w:pPr>
        <w:pStyle w:val="Heading1"/>
        <w:rPr>
          <w:rFonts w:ascii="Arial" w:hAnsi="Arial" w:cs="Arial"/>
        </w:rPr>
      </w:pPr>
      <w:bookmarkStart w:id="0" w:name="_Manage_Account"/>
      <w:bookmarkStart w:id="1" w:name="figure16"/>
      <w:bookmarkStart w:id="2" w:name="_Saferpay_Refund_Transactions"/>
      <w:bookmarkStart w:id="3" w:name="_Capturing_mode"/>
      <w:bookmarkStart w:id="4" w:name="_Manual_Capture/Cancel"/>
      <w:bookmarkStart w:id="5" w:name="_Liability_Condition"/>
      <w:bookmarkStart w:id="6" w:name="_Manual_Refund"/>
      <w:bookmarkStart w:id="7" w:name="_Toc31367186"/>
      <w:bookmarkEnd w:id="0"/>
      <w:bookmarkEnd w:id="1"/>
      <w:bookmarkEnd w:id="2"/>
      <w:bookmarkEnd w:id="3"/>
      <w:bookmarkEnd w:id="4"/>
      <w:bookmarkEnd w:id="5"/>
      <w:bookmarkEnd w:id="6"/>
      <w:r w:rsidRPr="00600BFE">
        <w:rPr>
          <w:rFonts w:ascii="Arial" w:hAnsi="Arial" w:cs="Arial"/>
          <w:noProof/>
        </w:rPr>
        <w:lastRenderedPageBreak/>
        <w:drawing>
          <wp:anchor distT="0" distB="0" distL="114300" distR="114300" simplePos="0" relativeHeight="251659776" behindDoc="0" locked="0" layoutInCell="1" allowOverlap="1" wp14:anchorId="15972766" wp14:editId="46B24D98">
            <wp:simplePos x="0" y="0"/>
            <wp:positionH relativeFrom="column">
              <wp:posOffset>4508500</wp:posOffset>
            </wp:positionH>
            <wp:positionV relativeFrom="paragraph">
              <wp:posOffset>8797579</wp:posOffset>
            </wp:positionV>
            <wp:extent cx="2002155" cy="4851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2155" cy="485140"/>
                    </a:xfrm>
                    <a:prstGeom prst="rect">
                      <a:avLst/>
                    </a:prstGeom>
                    <a:noFill/>
                    <a:ln>
                      <a:noFill/>
                    </a:ln>
                  </pic:spPr>
                </pic:pic>
              </a:graphicData>
            </a:graphic>
          </wp:anchor>
        </w:drawing>
      </w:r>
      <w:r w:rsidRPr="00600BFE">
        <w:rPr>
          <w:rFonts w:ascii="Arial" w:hAnsi="Arial" w:cs="Arial"/>
        </w:rPr>
        <w:t>Table of contents</w:t>
      </w:r>
      <w:bookmarkEnd w:id="7"/>
    </w:p>
    <w:sdt>
      <w:sdtPr>
        <w:rPr>
          <w:rFonts w:ascii="Arial" w:eastAsiaTheme="minorHAnsi" w:hAnsi="Arial" w:cs="Arial"/>
          <w:caps w:val="0"/>
          <w:sz w:val="22"/>
          <w:szCs w:val="22"/>
          <w:lang w:val="lt-LT"/>
        </w:rPr>
        <w:id w:val="1396704143"/>
        <w:docPartObj>
          <w:docPartGallery w:val="Table of Contents"/>
          <w:docPartUnique/>
        </w:docPartObj>
      </w:sdtPr>
      <w:sdtEndPr>
        <w:rPr>
          <w:rFonts w:eastAsiaTheme="minorEastAsia"/>
          <w:b/>
          <w:bCs/>
          <w:noProof/>
          <w:lang w:val="en-US"/>
        </w:rPr>
      </w:sdtEndPr>
      <w:sdtContent>
        <w:p w14:paraId="3C4AA17A" w14:textId="77777777" w:rsidR="00BF2C91" w:rsidRPr="00600BFE" w:rsidRDefault="00BF2C91" w:rsidP="00BF2C91">
          <w:pPr>
            <w:pStyle w:val="TOCHeading"/>
            <w:rPr>
              <w:rFonts w:ascii="Arial" w:hAnsi="Arial" w:cs="Arial"/>
            </w:rPr>
          </w:pPr>
        </w:p>
        <w:p w14:paraId="28410D61" w14:textId="14CFFA2F" w:rsidR="00600BFE" w:rsidRDefault="00BF2C91">
          <w:pPr>
            <w:pStyle w:val="TOC1"/>
            <w:rPr>
              <w:b w:val="0"/>
              <w:color w:val="auto"/>
              <w:lang w:val="de-AT" w:eastAsia="de-AT"/>
            </w:rPr>
          </w:pPr>
          <w:r w:rsidRPr="00600BFE">
            <w:rPr>
              <w:rFonts w:ascii="Arial" w:hAnsi="Arial" w:cs="Arial"/>
              <w:b w:val="0"/>
              <w:noProof w:val="0"/>
              <w:lang w:val="en-US"/>
            </w:rPr>
            <w:fldChar w:fldCharType="begin"/>
          </w:r>
          <w:r w:rsidRPr="00600BFE">
            <w:rPr>
              <w:rFonts w:ascii="Arial" w:hAnsi="Arial" w:cs="Arial"/>
              <w:lang w:val="en-US"/>
            </w:rPr>
            <w:instrText xml:space="preserve"> TOC \o "1-3" \h \z \u </w:instrText>
          </w:r>
          <w:r w:rsidRPr="00600BFE">
            <w:rPr>
              <w:rFonts w:ascii="Arial" w:hAnsi="Arial" w:cs="Arial"/>
              <w:b w:val="0"/>
              <w:noProof w:val="0"/>
              <w:lang w:val="en-US"/>
            </w:rPr>
            <w:fldChar w:fldCharType="separate"/>
          </w:r>
          <w:hyperlink w:anchor="_Toc31367186" w:history="1">
            <w:r w:rsidR="00600BFE" w:rsidRPr="007064D3">
              <w:rPr>
                <w:rStyle w:val="Hyperlink"/>
                <w:rFonts w:cs="Arial"/>
              </w:rPr>
              <w:t>Table of contents</w:t>
            </w:r>
            <w:r w:rsidR="00600BFE">
              <w:rPr>
                <w:webHidden/>
              </w:rPr>
              <w:tab/>
            </w:r>
            <w:r w:rsidR="00600BFE">
              <w:rPr>
                <w:webHidden/>
              </w:rPr>
              <w:fldChar w:fldCharType="begin"/>
            </w:r>
            <w:r w:rsidR="00600BFE">
              <w:rPr>
                <w:webHidden/>
              </w:rPr>
              <w:instrText xml:space="preserve"> PAGEREF _Toc31367186 \h </w:instrText>
            </w:r>
            <w:r w:rsidR="00600BFE">
              <w:rPr>
                <w:webHidden/>
              </w:rPr>
            </w:r>
            <w:r w:rsidR="00600BFE">
              <w:rPr>
                <w:webHidden/>
              </w:rPr>
              <w:fldChar w:fldCharType="separate"/>
            </w:r>
            <w:r w:rsidR="00783905">
              <w:rPr>
                <w:webHidden/>
              </w:rPr>
              <w:t>2</w:t>
            </w:r>
            <w:r w:rsidR="00600BFE">
              <w:rPr>
                <w:webHidden/>
              </w:rPr>
              <w:fldChar w:fldCharType="end"/>
            </w:r>
          </w:hyperlink>
        </w:p>
        <w:p w14:paraId="62AB1316" w14:textId="70CE9EFD" w:rsidR="00600BFE" w:rsidRDefault="00783905">
          <w:pPr>
            <w:pStyle w:val="TOC1"/>
            <w:rPr>
              <w:b w:val="0"/>
              <w:color w:val="auto"/>
              <w:lang w:val="de-AT" w:eastAsia="de-AT"/>
            </w:rPr>
          </w:pPr>
          <w:hyperlink w:anchor="_Toc31367187" w:history="1">
            <w:r w:rsidR="00600BFE" w:rsidRPr="007064D3">
              <w:rPr>
                <w:rStyle w:val="Hyperlink"/>
                <w:rFonts w:cs="Arial"/>
              </w:rPr>
              <w:t>About document</w:t>
            </w:r>
            <w:r w:rsidR="00600BFE">
              <w:rPr>
                <w:webHidden/>
              </w:rPr>
              <w:tab/>
            </w:r>
            <w:r w:rsidR="00600BFE">
              <w:rPr>
                <w:webHidden/>
              </w:rPr>
              <w:fldChar w:fldCharType="begin"/>
            </w:r>
            <w:r w:rsidR="00600BFE">
              <w:rPr>
                <w:webHidden/>
              </w:rPr>
              <w:instrText xml:space="preserve"> PAGEREF _Toc31367187 \h </w:instrText>
            </w:r>
            <w:r w:rsidR="00600BFE">
              <w:rPr>
                <w:webHidden/>
              </w:rPr>
            </w:r>
            <w:r w:rsidR="00600BFE">
              <w:rPr>
                <w:webHidden/>
              </w:rPr>
              <w:fldChar w:fldCharType="separate"/>
            </w:r>
            <w:r>
              <w:rPr>
                <w:webHidden/>
              </w:rPr>
              <w:t>3</w:t>
            </w:r>
            <w:r w:rsidR="00600BFE">
              <w:rPr>
                <w:webHidden/>
              </w:rPr>
              <w:fldChar w:fldCharType="end"/>
            </w:r>
          </w:hyperlink>
        </w:p>
        <w:p w14:paraId="58080C75" w14:textId="07E1D4AB" w:rsidR="00600BFE" w:rsidRDefault="00783905">
          <w:pPr>
            <w:pStyle w:val="TOC1"/>
            <w:rPr>
              <w:b w:val="0"/>
              <w:color w:val="auto"/>
              <w:lang w:val="de-AT" w:eastAsia="de-AT"/>
            </w:rPr>
          </w:pPr>
          <w:hyperlink w:anchor="_Toc31367188" w:history="1">
            <w:r w:rsidR="00600BFE" w:rsidRPr="007064D3">
              <w:rPr>
                <w:rStyle w:val="Hyperlink"/>
                <w:rFonts w:cs="Arial"/>
              </w:rPr>
              <w:t>Description</w:t>
            </w:r>
            <w:r w:rsidR="00600BFE">
              <w:rPr>
                <w:webHidden/>
              </w:rPr>
              <w:tab/>
            </w:r>
            <w:r w:rsidR="00600BFE">
              <w:rPr>
                <w:webHidden/>
              </w:rPr>
              <w:fldChar w:fldCharType="begin"/>
            </w:r>
            <w:r w:rsidR="00600BFE">
              <w:rPr>
                <w:webHidden/>
              </w:rPr>
              <w:instrText xml:space="preserve"> PAGEREF _Toc31367188 \h </w:instrText>
            </w:r>
            <w:r w:rsidR="00600BFE">
              <w:rPr>
                <w:webHidden/>
              </w:rPr>
            </w:r>
            <w:r w:rsidR="00600BFE">
              <w:rPr>
                <w:webHidden/>
              </w:rPr>
              <w:fldChar w:fldCharType="separate"/>
            </w:r>
            <w:r>
              <w:rPr>
                <w:webHidden/>
              </w:rPr>
              <w:t>4</w:t>
            </w:r>
            <w:r w:rsidR="00600BFE">
              <w:rPr>
                <w:webHidden/>
              </w:rPr>
              <w:fldChar w:fldCharType="end"/>
            </w:r>
          </w:hyperlink>
        </w:p>
        <w:p w14:paraId="47D2B9B2" w14:textId="3EB0F4B1" w:rsidR="00600BFE" w:rsidRDefault="00783905">
          <w:pPr>
            <w:pStyle w:val="TOC1"/>
            <w:rPr>
              <w:b w:val="0"/>
              <w:color w:val="auto"/>
              <w:lang w:val="de-AT" w:eastAsia="de-AT"/>
            </w:rPr>
          </w:pPr>
          <w:hyperlink w:anchor="_Toc31367189" w:history="1">
            <w:r w:rsidR="00600BFE" w:rsidRPr="007064D3">
              <w:rPr>
                <w:rStyle w:val="Hyperlink"/>
                <w:rFonts w:cs="Arial"/>
              </w:rPr>
              <w:t>Installation guide</w:t>
            </w:r>
            <w:r w:rsidR="00600BFE">
              <w:rPr>
                <w:webHidden/>
              </w:rPr>
              <w:tab/>
            </w:r>
            <w:r w:rsidR="00600BFE">
              <w:rPr>
                <w:webHidden/>
              </w:rPr>
              <w:fldChar w:fldCharType="begin"/>
            </w:r>
            <w:r w:rsidR="00600BFE">
              <w:rPr>
                <w:webHidden/>
              </w:rPr>
              <w:instrText xml:space="preserve"> PAGEREF _Toc31367189 \h </w:instrText>
            </w:r>
            <w:r w:rsidR="00600BFE">
              <w:rPr>
                <w:webHidden/>
              </w:rPr>
            </w:r>
            <w:r w:rsidR="00600BFE">
              <w:rPr>
                <w:webHidden/>
              </w:rPr>
              <w:fldChar w:fldCharType="separate"/>
            </w:r>
            <w:r>
              <w:rPr>
                <w:webHidden/>
              </w:rPr>
              <w:t>5</w:t>
            </w:r>
            <w:r w:rsidR="00600BFE">
              <w:rPr>
                <w:webHidden/>
              </w:rPr>
              <w:fldChar w:fldCharType="end"/>
            </w:r>
          </w:hyperlink>
        </w:p>
        <w:p w14:paraId="7A2ACFA8" w14:textId="3BD5D22E" w:rsidR="00600BFE" w:rsidRDefault="00783905">
          <w:pPr>
            <w:pStyle w:val="TOC2"/>
            <w:rPr>
              <w:color w:val="auto"/>
              <w:sz w:val="22"/>
              <w:szCs w:val="22"/>
              <w:lang w:val="de-AT" w:eastAsia="de-AT"/>
            </w:rPr>
          </w:pPr>
          <w:hyperlink w:anchor="_Toc31367190" w:history="1">
            <w:r w:rsidR="00600BFE" w:rsidRPr="007064D3">
              <w:rPr>
                <w:rStyle w:val="Hyperlink"/>
                <w:rFonts w:cs="Arial"/>
              </w:rPr>
              <w:t>PrestaShop way</w:t>
            </w:r>
            <w:r w:rsidR="00600BFE">
              <w:rPr>
                <w:webHidden/>
              </w:rPr>
              <w:tab/>
            </w:r>
            <w:r w:rsidR="00600BFE">
              <w:rPr>
                <w:webHidden/>
              </w:rPr>
              <w:fldChar w:fldCharType="begin"/>
            </w:r>
            <w:r w:rsidR="00600BFE">
              <w:rPr>
                <w:webHidden/>
              </w:rPr>
              <w:instrText xml:space="preserve"> PAGEREF _Toc31367190 \h </w:instrText>
            </w:r>
            <w:r w:rsidR="00600BFE">
              <w:rPr>
                <w:webHidden/>
              </w:rPr>
            </w:r>
            <w:r w:rsidR="00600BFE">
              <w:rPr>
                <w:webHidden/>
              </w:rPr>
              <w:fldChar w:fldCharType="separate"/>
            </w:r>
            <w:r>
              <w:rPr>
                <w:webHidden/>
              </w:rPr>
              <w:t>5</w:t>
            </w:r>
            <w:r w:rsidR="00600BFE">
              <w:rPr>
                <w:webHidden/>
              </w:rPr>
              <w:fldChar w:fldCharType="end"/>
            </w:r>
          </w:hyperlink>
        </w:p>
        <w:p w14:paraId="576D52BF" w14:textId="6200F6D4" w:rsidR="00600BFE" w:rsidRDefault="00783905">
          <w:pPr>
            <w:pStyle w:val="TOC2"/>
            <w:rPr>
              <w:color w:val="auto"/>
              <w:sz w:val="22"/>
              <w:szCs w:val="22"/>
              <w:lang w:val="de-AT" w:eastAsia="de-AT"/>
            </w:rPr>
          </w:pPr>
          <w:hyperlink w:anchor="_Toc31367191" w:history="1">
            <w:r w:rsidR="00600BFE" w:rsidRPr="007064D3">
              <w:rPr>
                <w:rStyle w:val="Hyperlink"/>
                <w:rFonts w:cs="Arial"/>
              </w:rPr>
              <w:t>FTP way</w:t>
            </w:r>
            <w:r w:rsidR="00600BFE">
              <w:rPr>
                <w:webHidden/>
              </w:rPr>
              <w:tab/>
            </w:r>
            <w:r w:rsidR="00600BFE">
              <w:rPr>
                <w:webHidden/>
              </w:rPr>
              <w:fldChar w:fldCharType="begin"/>
            </w:r>
            <w:r w:rsidR="00600BFE">
              <w:rPr>
                <w:webHidden/>
              </w:rPr>
              <w:instrText xml:space="preserve"> PAGEREF _Toc31367191 \h </w:instrText>
            </w:r>
            <w:r w:rsidR="00600BFE">
              <w:rPr>
                <w:webHidden/>
              </w:rPr>
            </w:r>
            <w:r w:rsidR="00600BFE">
              <w:rPr>
                <w:webHidden/>
              </w:rPr>
              <w:fldChar w:fldCharType="separate"/>
            </w:r>
            <w:r>
              <w:rPr>
                <w:webHidden/>
              </w:rPr>
              <w:t>5</w:t>
            </w:r>
            <w:r w:rsidR="00600BFE">
              <w:rPr>
                <w:webHidden/>
              </w:rPr>
              <w:fldChar w:fldCharType="end"/>
            </w:r>
          </w:hyperlink>
        </w:p>
        <w:p w14:paraId="180C46D3" w14:textId="4D4FE28E" w:rsidR="00600BFE" w:rsidRDefault="00783905">
          <w:pPr>
            <w:pStyle w:val="TOC1"/>
            <w:rPr>
              <w:b w:val="0"/>
              <w:color w:val="auto"/>
              <w:lang w:val="de-AT" w:eastAsia="de-AT"/>
            </w:rPr>
          </w:pPr>
          <w:hyperlink w:anchor="_Toc31367192" w:history="1">
            <w:r w:rsidR="00600BFE" w:rsidRPr="007064D3">
              <w:rPr>
                <w:rStyle w:val="Hyperlink"/>
                <w:rFonts w:cs="Arial"/>
              </w:rPr>
              <w:t>How to find the module</w:t>
            </w:r>
            <w:r w:rsidR="00600BFE">
              <w:rPr>
                <w:webHidden/>
              </w:rPr>
              <w:tab/>
            </w:r>
            <w:r w:rsidR="00600BFE">
              <w:rPr>
                <w:webHidden/>
              </w:rPr>
              <w:fldChar w:fldCharType="begin"/>
            </w:r>
            <w:r w:rsidR="00600BFE">
              <w:rPr>
                <w:webHidden/>
              </w:rPr>
              <w:instrText xml:space="preserve"> PAGEREF _Toc31367192 \h </w:instrText>
            </w:r>
            <w:r w:rsidR="00600BFE">
              <w:rPr>
                <w:webHidden/>
              </w:rPr>
            </w:r>
            <w:r w:rsidR="00600BFE">
              <w:rPr>
                <w:webHidden/>
              </w:rPr>
              <w:fldChar w:fldCharType="separate"/>
            </w:r>
            <w:r>
              <w:rPr>
                <w:webHidden/>
              </w:rPr>
              <w:t>6</w:t>
            </w:r>
            <w:r w:rsidR="00600BFE">
              <w:rPr>
                <w:webHidden/>
              </w:rPr>
              <w:fldChar w:fldCharType="end"/>
            </w:r>
          </w:hyperlink>
        </w:p>
        <w:p w14:paraId="2A05D389" w14:textId="55A1F7BF" w:rsidR="00600BFE" w:rsidRDefault="00783905">
          <w:pPr>
            <w:pStyle w:val="TOC1"/>
            <w:rPr>
              <w:b w:val="0"/>
              <w:color w:val="auto"/>
              <w:lang w:val="de-AT" w:eastAsia="de-AT"/>
            </w:rPr>
          </w:pPr>
          <w:hyperlink w:anchor="_Toc31367193" w:history="1">
            <w:r w:rsidR="00600BFE" w:rsidRPr="007064D3">
              <w:rPr>
                <w:rStyle w:val="Hyperlink"/>
                <w:rFonts w:cs="Arial"/>
              </w:rPr>
              <w:t>Settings tab</w:t>
            </w:r>
            <w:r w:rsidR="00600BFE">
              <w:rPr>
                <w:webHidden/>
              </w:rPr>
              <w:tab/>
            </w:r>
            <w:r w:rsidR="00600BFE">
              <w:rPr>
                <w:webHidden/>
              </w:rPr>
              <w:fldChar w:fldCharType="begin"/>
            </w:r>
            <w:r w:rsidR="00600BFE">
              <w:rPr>
                <w:webHidden/>
              </w:rPr>
              <w:instrText xml:space="preserve"> PAGEREF _Toc31367193 \h </w:instrText>
            </w:r>
            <w:r w:rsidR="00600BFE">
              <w:rPr>
                <w:webHidden/>
              </w:rPr>
            </w:r>
            <w:r w:rsidR="00600BFE">
              <w:rPr>
                <w:webHidden/>
              </w:rPr>
              <w:fldChar w:fldCharType="separate"/>
            </w:r>
            <w:r>
              <w:rPr>
                <w:webHidden/>
              </w:rPr>
              <w:t>7</w:t>
            </w:r>
            <w:r w:rsidR="00600BFE">
              <w:rPr>
                <w:webHidden/>
              </w:rPr>
              <w:fldChar w:fldCharType="end"/>
            </w:r>
          </w:hyperlink>
        </w:p>
        <w:p w14:paraId="3C91022A" w14:textId="3D4B7C95" w:rsidR="00600BFE" w:rsidRDefault="00783905">
          <w:pPr>
            <w:pStyle w:val="TOC2"/>
            <w:rPr>
              <w:color w:val="auto"/>
              <w:sz w:val="22"/>
              <w:szCs w:val="22"/>
              <w:lang w:val="de-AT" w:eastAsia="de-AT"/>
            </w:rPr>
          </w:pPr>
          <w:hyperlink w:anchor="_Toc31367194" w:history="1">
            <w:r w:rsidR="00600BFE" w:rsidRPr="007064D3">
              <w:rPr>
                <w:rStyle w:val="Hyperlink"/>
                <w:rFonts w:cs="Arial"/>
              </w:rPr>
              <w:t>Test mode</w:t>
            </w:r>
            <w:r w:rsidR="00600BFE">
              <w:rPr>
                <w:webHidden/>
              </w:rPr>
              <w:tab/>
            </w:r>
            <w:r w:rsidR="00600BFE">
              <w:rPr>
                <w:webHidden/>
              </w:rPr>
              <w:fldChar w:fldCharType="begin"/>
            </w:r>
            <w:r w:rsidR="00600BFE">
              <w:rPr>
                <w:webHidden/>
              </w:rPr>
              <w:instrText xml:space="preserve"> PAGEREF _Toc31367194 \h </w:instrText>
            </w:r>
            <w:r w:rsidR="00600BFE">
              <w:rPr>
                <w:webHidden/>
              </w:rPr>
            </w:r>
            <w:r w:rsidR="00600BFE">
              <w:rPr>
                <w:webHidden/>
              </w:rPr>
              <w:fldChar w:fldCharType="separate"/>
            </w:r>
            <w:r>
              <w:rPr>
                <w:webHidden/>
              </w:rPr>
              <w:t>7</w:t>
            </w:r>
            <w:r w:rsidR="00600BFE">
              <w:rPr>
                <w:webHidden/>
              </w:rPr>
              <w:fldChar w:fldCharType="end"/>
            </w:r>
          </w:hyperlink>
        </w:p>
        <w:p w14:paraId="220CE578" w14:textId="0E49B2D7" w:rsidR="00600BFE" w:rsidRDefault="00783905">
          <w:pPr>
            <w:pStyle w:val="TOC2"/>
            <w:rPr>
              <w:color w:val="auto"/>
              <w:sz w:val="22"/>
              <w:szCs w:val="22"/>
              <w:lang w:val="de-AT" w:eastAsia="de-AT"/>
            </w:rPr>
          </w:pPr>
          <w:hyperlink w:anchor="_Toc31367195" w:history="1">
            <w:r w:rsidR="00600BFE" w:rsidRPr="007064D3">
              <w:rPr>
                <w:rStyle w:val="Hyperlink"/>
                <w:rFonts w:cs="Arial"/>
              </w:rPr>
              <w:t>Live/Test</w:t>
            </w:r>
            <w:r w:rsidR="00600BFE">
              <w:rPr>
                <w:webHidden/>
              </w:rPr>
              <w:tab/>
            </w:r>
            <w:r w:rsidR="00600BFE">
              <w:rPr>
                <w:webHidden/>
              </w:rPr>
              <w:fldChar w:fldCharType="begin"/>
            </w:r>
            <w:r w:rsidR="00600BFE">
              <w:rPr>
                <w:webHidden/>
              </w:rPr>
              <w:instrText xml:space="preserve"> PAGEREF _Toc31367195 \h </w:instrText>
            </w:r>
            <w:r w:rsidR="00600BFE">
              <w:rPr>
                <w:webHidden/>
              </w:rPr>
            </w:r>
            <w:r w:rsidR="00600BFE">
              <w:rPr>
                <w:webHidden/>
              </w:rPr>
              <w:fldChar w:fldCharType="separate"/>
            </w:r>
            <w:r>
              <w:rPr>
                <w:webHidden/>
              </w:rPr>
              <w:t>7</w:t>
            </w:r>
            <w:r w:rsidR="00600BFE">
              <w:rPr>
                <w:webHidden/>
              </w:rPr>
              <w:fldChar w:fldCharType="end"/>
            </w:r>
          </w:hyperlink>
        </w:p>
        <w:p w14:paraId="63CBE8C2" w14:textId="11EE1A34" w:rsidR="00600BFE" w:rsidRDefault="00783905">
          <w:pPr>
            <w:pStyle w:val="TOC2"/>
            <w:rPr>
              <w:color w:val="auto"/>
              <w:sz w:val="22"/>
              <w:szCs w:val="22"/>
              <w:lang w:val="de-AT" w:eastAsia="de-AT"/>
            </w:rPr>
          </w:pPr>
          <w:hyperlink w:anchor="_Toc31367196" w:history="1">
            <w:r w:rsidR="00600BFE" w:rsidRPr="007064D3">
              <w:rPr>
                <w:rStyle w:val="Hyperlink"/>
                <w:rFonts w:cs="Arial"/>
              </w:rPr>
              <w:t>Setting</w:t>
            </w:r>
            <w:r w:rsidR="00600BFE">
              <w:rPr>
                <w:webHidden/>
              </w:rPr>
              <w:tab/>
            </w:r>
            <w:r w:rsidR="00600BFE">
              <w:rPr>
                <w:webHidden/>
              </w:rPr>
              <w:fldChar w:fldCharType="begin"/>
            </w:r>
            <w:r w:rsidR="00600BFE">
              <w:rPr>
                <w:webHidden/>
              </w:rPr>
              <w:instrText xml:space="preserve"> PAGEREF _Toc31367196 \h </w:instrText>
            </w:r>
            <w:r w:rsidR="00600BFE">
              <w:rPr>
                <w:webHidden/>
              </w:rPr>
            </w:r>
            <w:r w:rsidR="00600BFE">
              <w:rPr>
                <w:webHidden/>
              </w:rPr>
              <w:fldChar w:fldCharType="separate"/>
            </w:r>
            <w:r>
              <w:rPr>
                <w:webHidden/>
              </w:rPr>
              <w:t>10</w:t>
            </w:r>
            <w:r w:rsidR="00600BFE">
              <w:rPr>
                <w:webHidden/>
              </w:rPr>
              <w:fldChar w:fldCharType="end"/>
            </w:r>
          </w:hyperlink>
        </w:p>
        <w:p w14:paraId="20AD5536" w14:textId="3FFA9118" w:rsidR="00600BFE" w:rsidRDefault="00783905">
          <w:pPr>
            <w:pStyle w:val="TOC2"/>
            <w:rPr>
              <w:color w:val="auto"/>
              <w:sz w:val="22"/>
              <w:szCs w:val="22"/>
              <w:lang w:val="de-AT" w:eastAsia="de-AT"/>
            </w:rPr>
          </w:pPr>
          <w:hyperlink w:anchor="_Toc31367197" w:history="1">
            <w:r w:rsidR="00600BFE" w:rsidRPr="007064D3">
              <w:rPr>
                <w:rStyle w:val="Hyperlink"/>
                <w:rFonts w:cs="Arial"/>
              </w:rPr>
              <w:t>Styling</w:t>
            </w:r>
            <w:r w:rsidR="00600BFE">
              <w:rPr>
                <w:webHidden/>
              </w:rPr>
              <w:tab/>
            </w:r>
            <w:r w:rsidR="00600BFE">
              <w:rPr>
                <w:webHidden/>
              </w:rPr>
              <w:fldChar w:fldCharType="begin"/>
            </w:r>
            <w:r w:rsidR="00600BFE">
              <w:rPr>
                <w:webHidden/>
              </w:rPr>
              <w:instrText xml:space="preserve"> PAGEREF _Toc31367197 \h </w:instrText>
            </w:r>
            <w:r w:rsidR="00600BFE">
              <w:rPr>
                <w:webHidden/>
              </w:rPr>
            </w:r>
            <w:r w:rsidR="00600BFE">
              <w:rPr>
                <w:webHidden/>
              </w:rPr>
              <w:fldChar w:fldCharType="separate"/>
            </w:r>
            <w:r>
              <w:rPr>
                <w:webHidden/>
              </w:rPr>
              <w:t>11</w:t>
            </w:r>
            <w:r w:rsidR="00600BFE">
              <w:rPr>
                <w:webHidden/>
              </w:rPr>
              <w:fldChar w:fldCharType="end"/>
            </w:r>
          </w:hyperlink>
        </w:p>
        <w:p w14:paraId="34AAC053" w14:textId="4B2667B9" w:rsidR="00600BFE" w:rsidRDefault="00783905">
          <w:pPr>
            <w:pStyle w:val="TOC1"/>
            <w:rPr>
              <w:b w:val="0"/>
              <w:color w:val="auto"/>
              <w:lang w:val="de-AT" w:eastAsia="de-AT"/>
            </w:rPr>
          </w:pPr>
          <w:hyperlink w:anchor="_Toc31367198" w:history="1">
            <w:r w:rsidR="00600BFE" w:rsidRPr="007064D3">
              <w:rPr>
                <w:rStyle w:val="Hyperlink"/>
                <w:rFonts w:cs="Arial"/>
              </w:rPr>
              <w:t>Payments tab</w:t>
            </w:r>
            <w:r w:rsidR="00600BFE">
              <w:rPr>
                <w:webHidden/>
              </w:rPr>
              <w:tab/>
            </w:r>
            <w:r w:rsidR="00600BFE">
              <w:rPr>
                <w:webHidden/>
              </w:rPr>
              <w:fldChar w:fldCharType="begin"/>
            </w:r>
            <w:r w:rsidR="00600BFE">
              <w:rPr>
                <w:webHidden/>
              </w:rPr>
              <w:instrText xml:space="preserve"> PAGEREF _Toc31367198 \h </w:instrText>
            </w:r>
            <w:r w:rsidR="00600BFE">
              <w:rPr>
                <w:webHidden/>
              </w:rPr>
            </w:r>
            <w:r w:rsidR="00600BFE">
              <w:rPr>
                <w:webHidden/>
              </w:rPr>
              <w:fldChar w:fldCharType="separate"/>
            </w:r>
            <w:r>
              <w:rPr>
                <w:webHidden/>
              </w:rPr>
              <w:t>12</w:t>
            </w:r>
            <w:r w:rsidR="00600BFE">
              <w:rPr>
                <w:webHidden/>
              </w:rPr>
              <w:fldChar w:fldCharType="end"/>
            </w:r>
          </w:hyperlink>
        </w:p>
        <w:p w14:paraId="15A1037A" w14:textId="30C4BB92" w:rsidR="00600BFE" w:rsidRDefault="00783905">
          <w:pPr>
            <w:pStyle w:val="TOC1"/>
            <w:rPr>
              <w:b w:val="0"/>
              <w:color w:val="auto"/>
              <w:lang w:val="de-AT" w:eastAsia="de-AT"/>
            </w:rPr>
          </w:pPr>
          <w:hyperlink w:anchor="_Toc31367199" w:history="1">
            <w:r w:rsidR="00600BFE" w:rsidRPr="007064D3">
              <w:rPr>
                <w:rStyle w:val="Hyperlink"/>
                <w:rFonts w:cs="Arial"/>
              </w:rPr>
              <w:t>Logs</w:t>
            </w:r>
            <w:r w:rsidR="00600BFE">
              <w:rPr>
                <w:webHidden/>
              </w:rPr>
              <w:tab/>
            </w:r>
            <w:r w:rsidR="00600BFE">
              <w:rPr>
                <w:webHidden/>
              </w:rPr>
              <w:fldChar w:fldCharType="begin"/>
            </w:r>
            <w:r w:rsidR="00600BFE">
              <w:rPr>
                <w:webHidden/>
              </w:rPr>
              <w:instrText xml:space="preserve"> PAGEREF _Toc31367199 \h </w:instrText>
            </w:r>
            <w:r w:rsidR="00600BFE">
              <w:rPr>
                <w:webHidden/>
              </w:rPr>
            </w:r>
            <w:r w:rsidR="00600BFE">
              <w:rPr>
                <w:webHidden/>
              </w:rPr>
              <w:fldChar w:fldCharType="separate"/>
            </w:r>
            <w:r>
              <w:rPr>
                <w:webHidden/>
              </w:rPr>
              <w:t>13</w:t>
            </w:r>
            <w:r w:rsidR="00600BFE">
              <w:rPr>
                <w:webHidden/>
              </w:rPr>
              <w:fldChar w:fldCharType="end"/>
            </w:r>
          </w:hyperlink>
        </w:p>
        <w:p w14:paraId="5D0F1232" w14:textId="29478CEF" w:rsidR="00600BFE" w:rsidRDefault="00783905">
          <w:pPr>
            <w:pStyle w:val="TOC1"/>
            <w:rPr>
              <w:b w:val="0"/>
              <w:color w:val="auto"/>
              <w:lang w:val="de-AT" w:eastAsia="de-AT"/>
            </w:rPr>
          </w:pPr>
          <w:hyperlink w:anchor="_Toc31367200" w:history="1">
            <w:r w:rsidR="00600BFE" w:rsidRPr="007064D3">
              <w:rPr>
                <w:rStyle w:val="Hyperlink"/>
                <w:rFonts w:cs="Arial"/>
              </w:rPr>
              <w:t>Order management</w:t>
            </w:r>
            <w:r w:rsidR="00600BFE">
              <w:rPr>
                <w:webHidden/>
              </w:rPr>
              <w:tab/>
            </w:r>
            <w:r w:rsidR="00600BFE">
              <w:rPr>
                <w:webHidden/>
              </w:rPr>
              <w:fldChar w:fldCharType="begin"/>
            </w:r>
            <w:r w:rsidR="00600BFE">
              <w:rPr>
                <w:webHidden/>
              </w:rPr>
              <w:instrText xml:space="preserve"> PAGEREF _Toc31367200 \h </w:instrText>
            </w:r>
            <w:r w:rsidR="00600BFE">
              <w:rPr>
                <w:webHidden/>
              </w:rPr>
            </w:r>
            <w:r w:rsidR="00600BFE">
              <w:rPr>
                <w:webHidden/>
              </w:rPr>
              <w:fldChar w:fldCharType="separate"/>
            </w:r>
            <w:r>
              <w:rPr>
                <w:webHidden/>
              </w:rPr>
              <w:t>14</w:t>
            </w:r>
            <w:r w:rsidR="00600BFE">
              <w:rPr>
                <w:webHidden/>
              </w:rPr>
              <w:fldChar w:fldCharType="end"/>
            </w:r>
          </w:hyperlink>
        </w:p>
        <w:p w14:paraId="2639EED1" w14:textId="60CD6524" w:rsidR="00600BFE" w:rsidRDefault="00783905">
          <w:pPr>
            <w:pStyle w:val="TOC2"/>
            <w:rPr>
              <w:color w:val="auto"/>
              <w:sz w:val="22"/>
              <w:szCs w:val="22"/>
              <w:lang w:val="de-AT" w:eastAsia="de-AT"/>
            </w:rPr>
          </w:pPr>
          <w:hyperlink w:anchor="_Toc31367201" w:history="1">
            <w:r w:rsidR="00600BFE" w:rsidRPr="007064D3">
              <w:rPr>
                <w:rStyle w:val="Hyperlink"/>
                <w:rFonts w:cs="Arial"/>
              </w:rPr>
              <w:t>Orders</w:t>
            </w:r>
            <w:r w:rsidR="00600BFE">
              <w:rPr>
                <w:webHidden/>
              </w:rPr>
              <w:tab/>
            </w:r>
            <w:r w:rsidR="00600BFE">
              <w:rPr>
                <w:webHidden/>
              </w:rPr>
              <w:fldChar w:fldCharType="begin"/>
            </w:r>
            <w:r w:rsidR="00600BFE">
              <w:rPr>
                <w:webHidden/>
              </w:rPr>
              <w:instrText xml:space="preserve"> PAGEREF _Toc31367201 \h </w:instrText>
            </w:r>
            <w:r w:rsidR="00600BFE">
              <w:rPr>
                <w:webHidden/>
              </w:rPr>
            </w:r>
            <w:r w:rsidR="00600BFE">
              <w:rPr>
                <w:webHidden/>
              </w:rPr>
              <w:fldChar w:fldCharType="separate"/>
            </w:r>
            <w:r>
              <w:rPr>
                <w:webHidden/>
              </w:rPr>
              <w:t>14</w:t>
            </w:r>
            <w:r w:rsidR="00600BFE">
              <w:rPr>
                <w:webHidden/>
              </w:rPr>
              <w:fldChar w:fldCharType="end"/>
            </w:r>
          </w:hyperlink>
        </w:p>
        <w:p w14:paraId="178B9BEC" w14:textId="278EC863" w:rsidR="00600BFE" w:rsidRDefault="00783905">
          <w:pPr>
            <w:pStyle w:val="TOC2"/>
            <w:rPr>
              <w:color w:val="auto"/>
              <w:sz w:val="22"/>
              <w:szCs w:val="22"/>
              <w:lang w:val="de-AT" w:eastAsia="de-AT"/>
            </w:rPr>
          </w:pPr>
          <w:hyperlink w:anchor="_Toc31367202" w:history="1">
            <w:r w:rsidR="00600BFE" w:rsidRPr="007064D3">
              <w:rPr>
                <w:rStyle w:val="Hyperlink"/>
                <w:rFonts w:cs="Arial"/>
              </w:rPr>
              <w:t>Capture payment</w:t>
            </w:r>
            <w:r w:rsidR="00600BFE">
              <w:rPr>
                <w:webHidden/>
              </w:rPr>
              <w:tab/>
            </w:r>
            <w:r w:rsidR="00600BFE">
              <w:rPr>
                <w:webHidden/>
              </w:rPr>
              <w:fldChar w:fldCharType="begin"/>
            </w:r>
            <w:r w:rsidR="00600BFE">
              <w:rPr>
                <w:webHidden/>
              </w:rPr>
              <w:instrText xml:space="preserve"> PAGEREF _Toc31367202 \h </w:instrText>
            </w:r>
            <w:r w:rsidR="00600BFE">
              <w:rPr>
                <w:webHidden/>
              </w:rPr>
            </w:r>
            <w:r w:rsidR="00600BFE">
              <w:rPr>
                <w:webHidden/>
              </w:rPr>
              <w:fldChar w:fldCharType="separate"/>
            </w:r>
            <w:r>
              <w:rPr>
                <w:webHidden/>
              </w:rPr>
              <w:t>15</w:t>
            </w:r>
            <w:r w:rsidR="00600BFE">
              <w:rPr>
                <w:webHidden/>
              </w:rPr>
              <w:fldChar w:fldCharType="end"/>
            </w:r>
          </w:hyperlink>
        </w:p>
        <w:p w14:paraId="61E977F6" w14:textId="3F032203" w:rsidR="00600BFE" w:rsidRDefault="00783905">
          <w:pPr>
            <w:pStyle w:val="TOC2"/>
            <w:rPr>
              <w:color w:val="auto"/>
              <w:sz w:val="22"/>
              <w:szCs w:val="22"/>
              <w:lang w:val="de-AT" w:eastAsia="de-AT"/>
            </w:rPr>
          </w:pPr>
          <w:hyperlink w:anchor="_Toc31367203" w:history="1">
            <w:r w:rsidR="00600BFE" w:rsidRPr="007064D3">
              <w:rPr>
                <w:rStyle w:val="Hyperlink"/>
                <w:rFonts w:cs="Arial"/>
              </w:rPr>
              <w:t>Cancel the order</w:t>
            </w:r>
            <w:r w:rsidR="00600BFE">
              <w:rPr>
                <w:webHidden/>
              </w:rPr>
              <w:tab/>
            </w:r>
            <w:r w:rsidR="00600BFE">
              <w:rPr>
                <w:webHidden/>
              </w:rPr>
              <w:fldChar w:fldCharType="begin"/>
            </w:r>
            <w:r w:rsidR="00600BFE">
              <w:rPr>
                <w:webHidden/>
              </w:rPr>
              <w:instrText xml:space="preserve"> PAGEREF _Toc31367203 \h </w:instrText>
            </w:r>
            <w:r w:rsidR="00600BFE">
              <w:rPr>
                <w:webHidden/>
              </w:rPr>
            </w:r>
            <w:r w:rsidR="00600BFE">
              <w:rPr>
                <w:webHidden/>
              </w:rPr>
              <w:fldChar w:fldCharType="separate"/>
            </w:r>
            <w:r>
              <w:rPr>
                <w:webHidden/>
              </w:rPr>
              <w:t>15</w:t>
            </w:r>
            <w:r w:rsidR="00600BFE">
              <w:rPr>
                <w:webHidden/>
              </w:rPr>
              <w:fldChar w:fldCharType="end"/>
            </w:r>
          </w:hyperlink>
        </w:p>
        <w:p w14:paraId="54AC004B" w14:textId="0E055F58" w:rsidR="00600BFE" w:rsidRDefault="00783905">
          <w:pPr>
            <w:pStyle w:val="TOC2"/>
            <w:rPr>
              <w:color w:val="auto"/>
              <w:sz w:val="22"/>
              <w:szCs w:val="22"/>
              <w:lang w:val="de-AT" w:eastAsia="de-AT"/>
            </w:rPr>
          </w:pPr>
          <w:hyperlink w:anchor="_Toc31367204" w:history="1">
            <w:r w:rsidR="00600BFE" w:rsidRPr="007064D3">
              <w:rPr>
                <w:rStyle w:val="Hyperlink"/>
                <w:rFonts w:cs="Arial"/>
              </w:rPr>
              <w:t>Refund payment</w:t>
            </w:r>
            <w:r w:rsidR="00600BFE">
              <w:rPr>
                <w:webHidden/>
              </w:rPr>
              <w:tab/>
            </w:r>
            <w:r w:rsidR="00600BFE">
              <w:rPr>
                <w:webHidden/>
              </w:rPr>
              <w:fldChar w:fldCharType="begin"/>
            </w:r>
            <w:r w:rsidR="00600BFE">
              <w:rPr>
                <w:webHidden/>
              </w:rPr>
              <w:instrText xml:space="preserve"> PAGEREF _Toc31367204 \h </w:instrText>
            </w:r>
            <w:r w:rsidR="00600BFE">
              <w:rPr>
                <w:webHidden/>
              </w:rPr>
            </w:r>
            <w:r w:rsidR="00600BFE">
              <w:rPr>
                <w:webHidden/>
              </w:rPr>
              <w:fldChar w:fldCharType="separate"/>
            </w:r>
            <w:r>
              <w:rPr>
                <w:webHidden/>
              </w:rPr>
              <w:t>16</w:t>
            </w:r>
            <w:r w:rsidR="00600BFE">
              <w:rPr>
                <w:webHidden/>
              </w:rPr>
              <w:fldChar w:fldCharType="end"/>
            </w:r>
          </w:hyperlink>
        </w:p>
        <w:p w14:paraId="6594149C" w14:textId="2912CCBD" w:rsidR="00600BFE" w:rsidRDefault="00783905">
          <w:pPr>
            <w:pStyle w:val="TOC1"/>
            <w:rPr>
              <w:b w:val="0"/>
              <w:color w:val="auto"/>
              <w:lang w:val="de-AT" w:eastAsia="de-AT"/>
            </w:rPr>
          </w:pPr>
          <w:hyperlink w:anchor="_Toc31367205" w:history="1">
            <w:r w:rsidR="00600BFE" w:rsidRPr="007064D3">
              <w:rPr>
                <w:rStyle w:val="Hyperlink"/>
                <w:rFonts w:cs="Arial"/>
              </w:rPr>
              <w:t>E-shop customer experience</w:t>
            </w:r>
            <w:r w:rsidR="00600BFE">
              <w:rPr>
                <w:webHidden/>
              </w:rPr>
              <w:tab/>
            </w:r>
            <w:r w:rsidR="00600BFE">
              <w:rPr>
                <w:webHidden/>
              </w:rPr>
              <w:fldChar w:fldCharType="begin"/>
            </w:r>
            <w:r w:rsidR="00600BFE">
              <w:rPr>
                <w:webHidden/>
              </w:rPr>
              <w:instrText xml:space="preserve"> PAGEREF _Toc31367205 \h </w:instrText>
            </w:r>
            <w:r w:rsidR="00600BFE">
              <w:rPr>
                <w:webHidden/>
              </w:rPr>
            </w:r>
            <w:r w:rsidR="00600BFE">
              <w:rPr>
                <w:webHidden/>
              </w:rPr>
              <w:fldChar w:fldCharType="separate"/>
            </w:r>
            <w:r>
              <w:rPr>
                <w:webHidden/>
              </w:rPr>
              <w:t>17</w:t>
            </w:r>
            <w:r w:rsidR="00600BFE">
              <w:rPr>
                <w:webHidden/>
              </w:rPr>
              <w:fldChar w:fldCharType="end"/>
            </w:r>
          </w:hyperlink>
        </w:p>
        <w:p w14:paraId="7CE79CEE" w14:textId="66F8CAD4" w:rsidR="00600BFE" w:rsidRDefault="00783905">
          <w:pPr>
            <w:pStyle w:val="TOC2"/>
            <w:rPr>
              <w:color w:val="auto"/>
              <w:sz w:val="22"/>
              <w:szCs w:val="22"/>
              <w:lang w:val="de-AT" w:eastAsia="de-AT"/>
            </w:rPr>
          </w:pPr>
          <w:hyperlink w:anchor="_Toc31367206" w:history="1">
            <w:r w:rsidR="00600BFE" w:rsidRPr="007064D3">
              <w:rPr>
                <w:rStyle w:val="Hyperlink"/>
                <w:rFonts w:cs="Arial"/>
              </w:rPr>
              <w:t>Checkout</w:t>
            </w:r>
            <w:r w:rsidR="00600BFE">
              <w:rPr>
                <w:webHidden/>
              </w:rPr>
              <w:tab/>
            </w:r>
            <w:r w:rsidR="00600BFE">
              <w:rPr>
                <w:webHidden/>
              </w:rPr>
              <w:fldChar w:fldCharType="begin"/>
            </w:r>
            <w:r w:rsidR="00600BFE">
              <w:rPr>
                <w:webHidden/>
              </w:rPr>
              <w:instrText xml:space="preserve"> PAGEREF _Toc31367206 \h </w:instrText>
            </w:r>
            <w:r w:rsidR="00600BFE">
              <w:rPr>
                <w:webHidden/>
              </w:rPr>
            </w:r>
            <w:r w:rsidR="00600BFE">
              <w:rPr>
                <w:webHidden/>
              </w:rPr>
              <w:fldChar w:fldCharType="separate"/>
            </w:r>
            <w:r>
              <w:rPr>
                <w:webHidden/>
              </w:rPr>
              <w:t>17</w:t>
            </w:r>
            <w:r w:rsidR="00600BFE">
              <w:rPr>
                <w:webHidden/>
              </w:rPr>
              <w:fldChar w:fldCharType="end"/>
            </w:r>
          </w:hyperlink>
        </w:p>
        <w:p w14:paraId="5C7C44C1" w14:textId="5AC7AFC2" w:rsidR="00600BFE" w:rsidRDefault="00783905">
          <w:pPr>
            <w:pStyle w:val="TOC2"/>
            <w:rPr>
              <w:color w:val="auto"/>
              <w:sz w:val="22"/>
              <w:szCs w:val="22"/>
              <w:lang w:val="de-AT" w:eastAsia="de-AT"/>
            </w:rPr>
          </w:pPr>
          <w:hyperlink w:anchor="_Toc31367207" w:history="1">
            <w:r w:rsidR="00600BFE" w:rsidRPr="007064D3">
              <w:rPr>
                <w:rStyle w:val="Hyperlink"/>
                <w:rFonts w:cs="Arial"/>
              </w:rPr>
              <w:t>Credit card management</w:t>
            </w:r>
            <w:r w:rsidR="00600BFE">
              <w:rPr>
                <w:webHidden/>
              </w:rPr>
              <w:tab/>
            </w:r>
            <w:r w:rsidR="00600BFE">
              <w:rPr>
                <w:webHidden/>
              </w:rPr>
              <w:fldChar w:fldCharType="begin"/>
            </w:r>
            <w:r w:rsidR="00600BFE">
              <w:rPr>
                <w:webHidden/>
              </w:rPr>
              <w:instrText xml:space="preserve"> PAGEREF _Toc31367207 \h </w:instrText>
            </w:r>
            <w:r w:rsidR="00600BFE">
              <w:rPr>
                <w:webHidden/>
              </w:rPr>
            </w:r>
            <w:r w:rsidR="00600BFE">
              <w:rPr>
                <w:webHidden/>
              </w:rPr>
              <w:fldChar w:fldCharType="separate"/>
            </w:r>
            <w:r>
              <w:rPr>
                <w:webHidden/>
              </w:rPr>
              <w:t>19</w:t>
            </w:r>
            <w:r w:rsidR="00600BFE">
              <w:rPr>
                <w:webHidden/>
              </w:rPr>
              <w:fldChar w:fldCharType="end"/>
            </w:r>
          </w:hyperlink>
        </w:p>
        <w:p w14:paraId="26668857" w14:textId="77B00893" w:rsidR="00600BFE" w:rsidRDefault="00783905">
          <w:pPr>
            <w:pStyle w:val="TOC2"/>
            <w:rPr>
              <w:color w:val="auto"/>
              <w:sz w:val="22"/>
              <w:szCs w:val="22"/>
              <w:lang w:val="de-AT" w:eastAsia="de-AT"/>
            </w:rPr>
          </w:pPr>
          <w:hyperlink w:anchor="_Toc31367208" w:history="1">
            <w:r w:rsidR="00600BFE" w:rsidRPr="007064D3">
              <w:rPr>
                <w:rStyle w:val="Hyperlink"/>
                <w:rFonts w:cs="Arial"/>
              </w:rPr>
              <w:t>Support Contacts</w:t>
            </w:r>
            <w:r w:rsidR="00600BFE">
              <w:rPr>
                <w:webHidden/>
              </w:rPr>
              <w:tab/>
            </w:r>
            <w:r w:rsidR="00600BFE">
              <w:rPr>
                <w:webHidden/>
              </w:rPr>
              <w:fldChar w:fldCharType="begin"/>
            </w:r>
            <w:r w:rsidR="00600BFE">
              <w:rPr>
                <w:webHidden/>
              </w:rPr>
              <w:instrText xml:space="preserve"> PAGEREF _Toc31367208 \h </w:instrText>
            </w:r>
            <w:r w:rsidR="00600BFE">
              <w:rPr>
                <w:webHidden/>
              </w:rPr>
            </w:r>
            <w:r w:rsidR="00600BFE">
              <w:rPr>
                <w:webHidden/>
              </w:rPr>
              <w:fldChar w:fldCharType="separate"/>
            </w:r>
            <w:r>
              <w:rPr>
                <w:webHidden/>
              </w:rPr>
              <w:t>20</w:t>
            </w:r>
            <w:r w:rsidR="00600BFE">
              <w:rPr>
                <w:webHidden/>
              </w:rPr>
              <w:fldChar w:fldCharType="end"/>
            </w:r>
          </w:hyperlink>
        </w:p>
        <w:p w14:paraId="7B34501E" w14:textId="25760024" w:rsidR="00BF2C91" w:rsidRPr="00600BFE" w:rsidRDefault="00BF2C91" w:rsidP="00BF2C91">
          <w:pPr>
            <w:rPr>
              <w:rFonts w:ascii="Arial" w:hAnsi="Arial" w:cs="Arial"/>
            </w:rPr>
          </w:pPr>
          <w:r w:rsidRPr="00600BFE">
            <w:rPr>
              <w:rFonts w:ascii="Arial" w:hAnsi="Arial" w:cs="Arial"/>
              <w:b/>
              <w:bCs/>
              <w:noProof/>
            </w:rPr>
            <w:fldChar w:fldCharType="end"/>
          </w:r>
        </w:p>
      </w:sdtContent>
    </w:sdt>
    <w:p w14:paraId="20F295B2" w14:textId="77777777" w:rsidR="00BF2C91" w:rsidRPr="00600BFE" w:rsidRDefault="00BF2C91" w:rsidP="00BF2C91">
      <w:pPr>
        <w:pStyle w:val="TOCHeading"/>
        <w:rPr>
          <w:rFonts w:ascii="Arial" w:hAnsi="Arial" w:cs="Arial"/>
        </w:rPr>
      </w:pPr>
      <w:r w:rsidRPr="00600BFE">
        <w:rPr>
          <w:rFonts w:ascii="Arial" w:hAnsi="Arial" w:cs="Arial"/>
        </w:rPr>
        <w:br w:type="page"/>
      </w:r>
    </w:p>
    <w:p w14:paraId="15659ED0" w14:textId="66C4C68B" w:rsidR="00BF2C91" w:rsidRPr="00600BFE" w:rsidRDefault="00BF2C91" w:rsidP="00BF2C91">
      <w:pPr>
        <w:pStyle w:val="Heading1"/>
        <w:rPr>
          <w:rFonts w:ascii="Arial" w:hAnsi="Arial" w:cs="Arial"/>
        </w:rPr>
      </w:pPr>
      <w:bookmarkStart w:id="8" w:name="_Toc31367187"/>
      <w:r w:rsidRPr="00600BFE">
        <w:rPr>
          <w:rFonts w:ascii="Arial" w:hAnsi="Arial" w:cs="Arial"/>
        </w:rPr>
        <w:lastRenderedPageBreak/>
        <w:t>About document</w:t>
      </w:r>
      <w:bookmarkEnd w:id="8"/>
      <w:r w:rsidR="004A4E01" w:rsidRPr="00600BFE">
        <w:rPr>
          <w:rFonts w:ascii="Arial" w:hAnsi="Arial" w:cs="Arial"/>
        </w:rPr>
        <w:br/>
      </w:r>
    </w:p>
    <w:tbl>
      <w:tblPr>
        <w:tblStyle w:val="TableGrid"/>
        <w:tblW w:w="8642" w:type="dxa"/>
        <w:tblLook w:val="04A0" w:firstRow="1" w:lastRow="0" w:firstColumn="1" w:lastColumn="0" w:noHBand="0" w:noVBand="1"/>
      </w:tblPr>
      <w:tblGrid>
        <w:gridCol w:w="1310"/>
        <w:gridCol w:w="2229"/>
        <w:gridCol w:w="3577"/>
        <w:gridCol w:w="1526"/>
      </w:tblGrid>
      <w:tr w:rsidR="00BF2C91" w:rsidRPr="00600BFE" w14:paraId="0E18DC2D" w14:textId="77777777" w:rsidTr="0001338F">
        <w:trPr>
          <w:trHeight w:val="497"/>
        </w:trPr>
        <w:tc>
          <w:tcPr>
            <w:tcW w:w="1310" w:type="dxa"/>
          </w:tcPr>
          <w:p w14:paraId="768A6089"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Document versi</w:t>
            </w:r>
            <w:bookmarkStart w:id="9" w:name="_GoBack"/>
            <w:bookmarkEnd w:id="9"/>
            <w:r w:rsidRPr="00600BFE">
              <w:rPr>
                <w:rFonts w:ascii="Arial" w:hAnsi="Arial" w:cs="Arial"/>
                <w:lang w:val="en-US"/>
              </w:rPr>
              <w:t>on</w:t>
            </w:r>
          </w:p>
        </w:tc>
        <w:tc>
          <w:tcPr>
            <w:tcW w:w="2229" w:type="dxa"/>
          </w:tcPr>
          <w:p w14:paraId="35A652D8"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Prepared by</w:t>
            </w:r>
          </w:p>
        </w:tc>
        <w:tc>
          <w:tcPr>
            <w:tcW w:w="3577" w:type="dxa"/>
          </w:tcPr>
          <w:p w14:paraId="48C4F1AC"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What was changed</w:t>
            </w:r>
          </w:p>
        </w:tc>
        <w:tc>
          <w:tcPr>
            <w:tcW w:w="1526" w:type="dxa"/>
          </w:tcPr>
          <w:p w14:paraId="46783F15"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Date</w:t>
            </w:r>
          </w:p>
        </w:tc>
      </w:tr>
      <w:tr w:rsidR="00BF2C91" w:rsidRPr="00600BFE" w14:paraId="54B7C9F5" w14:textId="77777777" w:rsidTr="0001338F">
        <w:trPr>
          <w:trHeight w:val="982"/>
        </w:trPr>
        <w:tc>
          <w:tcPr>
            <w:tcW w:w="1310" w:type="dxa"/>
          </w:tcPr>
          <w:p w14:paraId="6AC37220"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V1.00</w:t>
            </w:r>
          </w:p>
        </w:tc>
        <w:tc>
          <w:tcPr>
            <w:tcW w:w="2229" w:type="dxa"/>
          </w:tcPr>
          <w:p w14:paraId="66FE3646"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 xml:space="preserve">Simonas Jusas, UAB </w:t>
            </w:r>
            <w:proofErr w:type="spellStart"/>
            <w:r w:rsidRPr="00600BFE">
              <w:rPr>
                <w:rFonts w:ascii="Arial" w:hAnsi="Arial" w:cs="Arial"/>
                <w:lang w:val="en-US"/>
              </w:rPr>
              <w:t>Invertus</w:t>
            </w:r>
            <w:proofErr w:type="spellEnd"/>
          </w:p>
        </w:tc>
        <w:tc>
          <w:tcPr>
            <w:tcW w:w="3577" w:type="dxa"/>
          </w:tcPr>
          <w:p w14:paraId="417516E9"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Prepared initial document version</w:t>
            </w:r>
          </w:p>
        </w:tc>
        <w:tc>
          <w:tcPr>
            <w:tcW w:w="1526" w:type="dxa"/>
          </w:tcPr>
          <w:p w14:paraId="43FCCFAC"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2020-01-13</w:t>
            </w:r>
          </w:p>
        </w:tc>
      </w:tr>
      <w:tr w:rsidR="00BF2C91" w:rsidRPr="00600BFE" w14:paraId="25E9C058" w14:textId="77777777" w:rsidTr="0001338F">
        <w:trPr>
          <w:trHeight w:val="2780"/>
        </w:trPr>
        <w:tc>
          <w:tcPr>
            <w:tcW w:w="1310" w:type="dxa"/>
          </w:tcPr>
          <w:p w14:paraId="29CB98FE"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V1.01</w:t>
            </w:r>
          </w:p>
        </w:tc>
        <w:tc>
          <w:tcPr>
            <w:tcW w:w="2229" w:type="dxa"/>
          </w:tcPr>
          <w:p w14:paraId="02B90BB7"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 xml:space="preserve">Simonas Jusas, UAB </w:t>
            </w:r>
            <w:proofErr w:type="spellStart"/>
            <w:r w:rsidRPr="00600BFE">
              <w:rPr>
                <w:rFonts w:ascii="Arial" w:hAnsi="Arial" w:cs="Arial"/>
                <w:lang w:val="en-US"/>
              </w:rPr>
              <w:t>Invertus</w:t>
            </w:r>
            <w:proofErr w:type="spellEnd"/>
          </w:p>
        </w:tc>
        <w:tc>
          <w:tcPr>
            <w:tcW w:w="3577" w:type="dxa"/>
          </w:tcPr>
          <w:p w14:paraId="10030AE1"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 xml:space="preserve">Added instructions how to find Terminal ID and API key in Saferpay management interface. </w:t>
            </w:r>
          </w:p>
          <w:p w14:paraId="5FC51156" w14:textId="3E12F447" w:rsidR="00BF2C91" w:rsidRPr="00600BFE" w:rsidRDefault="00BF2C91" w:rsidP="006C49A2">
            <w:pPr>
              <w:pStyle w:val="bodytextinvertususerguide"/>
              <w:rPr>
                <w:rFonts w:ascii="Arial" w:hAnsi="Arial" w:cs="Arial"/>
                <w:lang w:val="en-US"/>
              </w:rPr>
            </w:pPr>
            <w:r w:rsidRPr="00600BFE">
              <w:rPr>
                <w:rFonts w:ascii="Arial" w:hAnsi="Arial" w:cs="Arial"/>
                <w:lang w:val="en-US"/>
              </w:rPr>
              <w:t>Include improvements done by Torben</w:t>
            </w:r>
          </w:p>
        </w:tc>
        <w:tc>
          <w:tcPr>
            <w:tcW w:w="1526" w:type="dxa"/>
          </w:tcPr>
          <w:p w14:paraId="2636F88B" w14:textId="77777777" w:rsidR="00BF2C91" w:rsidRPr="00600BFE" w:rsidRDefault="00BF2C91" w:rsidP="006C49A2">
            <w:pPr>
              <w:pStyle w:val="bodytextinvertususerguide"/>
              <w:rPr>
                <w:rFonts w:ascii="Arial" w:hAnsi="Arial" w:cs="Arial"/>
                <w:lang w:val="en-US"/>
              </w:rPr>
            </w:pPr>
            <w:r w:rsidRPr="00600BFE">
              <w:rPr>
                <w:rFonts w:ascii="Arial" w:hAnsi="Arial" w:cs="Arial"/>
                <w:lang w:val="en-US"/>
              </w:rPr>
              <w:t>2020-01-21</w:t>
            </w:r>
          </w:p>
        </w:tc>
      </w:tr>
      <w:tr w:rsidR="004A4E01" w:rsidRPr="00600BFE" w14:paraId="397799AC" w14:textId="77777777" w:rsidTr="0001338F">
        <w:trPr>
          <w:trHeight w:val="982"/>
        </w:trPr>
        <w:tc>
          <w:tcPr>
            <w:tcW w:w="1310" w:type="dxa"/>
          </w:tcPr>
          <w:p w14:paraId="0667294C" w14:textId="279AF6AC" w:rsidR="004A4E01" w:rsidRPr="00600BFE" w:rsidRDefault="004A4E01" w:rsidP="006C49A2">
            <w:pPr>
              <w:pStyle w:val="bodytextinvertususerguide"/>
              <w:rPr>
                <w:rFonts w:ascii="Arial" w:hAnsi="Arial" w:cs="Arial"/>
                <w:lang w:val="en-US"/>
              </w:rPr>
            </w:pPr>
            <w:r w:rsidRPr="00600BFE">
              <w:rPr>
                <w:rFonts w:ascii="Arial" w:hAnsi="Arial" w:cs="Arial"/>
                <w:lang w:val="en-US"/>
              </w:rPr>
              <w:t>V1.02</w:t>
            </w:r>
          </w:p>
        </w:tc>
        <w:tc>
          <w:tcPr>
            <w:tcW w:w="2229" w:type="dxa"/>
          </w:tcPr>
          <w:p w14:paraId="3EA8029B" w14:textId="48F4C522" w:rsidR="004A4E01" w:rsidRPr="00600BFE" w:rsidRDefault="004A4E01" w:rsidP="006C49A2">
            <w:pPr>
              <w:pStyle w:val="bodytextinvertususerguide"/>
              <w:rPr>
                <w:rFonts w:ascii="Arial" w:hAnsi="Arial" w:cs="Arial"/>
                <w:lang w:val="de-AT"/>
              </w:rPr>
            </w:pPr>
            <w:r w:rsidRPr="00600BFE">
              <w:rPr>
                <w:rFonts w:ascii="Arial" w:hAnsi="Arial" w:cs="Arial"/>
                <w:lang w:val="de-AT"/>
              </w:rPr>
              <w:t>Erich Zeiler-Rausch, SIX Payment Services</w:t>
            </w:r>
          </w:p>
        </w:tc>
        <w:tc>
          <w:tcPr>
            <w:tcW w:w="3577" w:type="dxa"/>
          </w:tcPr>
          <w:p w14:paraId="4E78BE6A" w14:textId="4B3FF3C2" w:rsidR="004A4E01" w:rsidRPr="00600BFE" w:rsidRDefault="004A4E01" w:rsidP="006C49A2">
            <w:pPr>
              <w:pStyle w:val="bodytextinvertususerguide"/>
              <w:rPr>
                <w:rFonts w:ascii="Arial" w:hAnsi="Arial" w:cs="Arial"/>
                <w:lang w:val="de-AT"/>
              </w:rPr>
            </w:pPr>
            <w:r w:rsidRPr="00600BFE">
              <w:rPr>
                <w:rFonts w:ascii="Arial" w:hAnsi="Arial" w:cs="Arial"/>
                <w:lang w:val="de-AT"/>
              </w:rPr>
              <w:t>Adaptation</w:t>
            </w:r>
          </w:p>
        </w:tc>
        <w:tc>
          <w:tcPr>
            <w:tcW w:w="1526" w:type="dxa"/>
          </w:tcPr>
          <w:p w14:paraId="092DB4A3" w14:textId="5DE93CFE" w:rsidR="004A4E01" w:rsidRPr="00600BFE" w:rsidRDefault="004A4E01" w:rsidP="006C49A2">
            <w:pPr>
              <w:pStyle w:val="bodytextinvertususerguide"/>
              <w:rPr>
                <w:rFonts w:ascii="Arial" w:hAnsi="Arial" w:cs="Arial"/>
                <w:lang w:val="de-AT"/>
              </w:rPr>
            </w:pPr>
            <w:r w:rsidRPr="00600BFE">
              <w:rPr>
                <w:rFonts w:ascii="Arial" w:hAnsi="Arial" w:cs="Arial"/>
                <w:lang w:val="de-AT"/>
              </w:rPr>
              <w:t>2020-01-27</w:t>
            </w:r>
          </w:p>
        </w:tc>
      </w:tr>
      <w:tr w:rsidR="00FC7798" w:rsidRPr="00600BFE" w14:paraId="4F72627A" w14:textId="77777777" w:rsidTr="0001338F">
        <w:trPr>
          <w:trHeight w:val="982"/>
        </w:trPr>
        <w:tc>
          <w:tcPr>
            <w:tcW w:w="1310" w:type="dxa"/>
          </w:tcPr>
          <w:p w14:paraId="15C13961" w14:textId="08AADF23" w:rsidR="00FC7798" w:rsidRPr="00600BFE" w:rsidRDefault="00FC7798" w:rsidP="006C49A2">
            <w:pPr>
              <w:pStyle w:val="bodytextinvertususerguide"/>
              <w:rPr>
                <w:rFonts w:ascii="Arial" w:hAnsi="Arial" w:cs="Arial"/>
                <w:lang w:val="en-US"/>
              </w:rPr>
            </w:pPr>
            <w:r w:rsidRPr="00600BFE">
              <w:rPr>
                <w:rFonts w:ascii="Arial" w:hAnsi="Arial" w:cs="Arial"/>
                <w:lang w:val="en-US"/>
              </w:rPr>
              <w:t>V1.03</w:t>
            </w:r>
          </w:p>
        </w:tc>
        <w:tc>
          <w:tcPr>
            <w:tcW w:w="2229" w:type="dxa"/>
          </w:tcPr>
          <w:p w14:paraId="30C2F9F5" w14:textId="6DC1C7F5" w:rsidR="00FC7798" w:rsidRPr="00600BFE" w:rsidRDefault="00FC7798" w:rsidP="006C49A2">
            <w:pPr>
              <w:pStyle w:val="bodytextinvertususerguide"/>
              <w:rPr>
                <w:rFonts w:ascii="Arial" w:hAnsi="Arial" w:cs="Arial"/>
                <w:lang w:val="de-AT"/>
              </w:rPr>
            </w:pPr>
            <w:r w:rsidRPr="00600BFE">
              <w:rPr>
                <w:rFonts w:ascii="Arial" w:hAnsi="Arial" w:cs="Arial"/>
                <w:lang w:val="en-US"/>
              </w:rPr>
              <w:t xml:space="preserve">Simonas Jusas, UAB </w:t>
            </w:r>
            <w:proofErr w:type="spellStart"/>
            <w:r w:rsidRPr="00600BFE">
              <w:rPr>
                <w:rFonts w:ascii="Arial" w:hAnsi="Arial" w:cs="Arial"/>
                <w:lang w:val="en-US"/>
              </w:rPr>
              <w:t>Invertus</w:t>
            </w:r>
            <w:proofErr w:type="spellEnd"/>
          </w:p>
        </w:tc>
        <w:tc>
          <w:tcPr>
            <w:tcW w:w="3577" w:type="dxa"/>
          </w:tcPr>
          <w:p w14:paraId="42FBFCED" w14:textId="7CEF2153" w:rsidR="00FC7798" w:rsidRPr="00600BFE" w:rsidRDefault="00FC7798" w:rsidP="006C49A2">
            <w:pPr>
              <w:pStyle w:val="bodytextinvertususerguide"/>
              <w:rPr>
                <w:rFonts w:ascii="Arial" w:hAnsi="Arial" w:cs="Arial"/>
                <w:lang w:val="en-GB"/>
              </w:rPr>
            </w:pPr>
            <w:r w:rsidRPr="00600BFE">
              <w:rPr>
                <w:rFonts w:ascii="Arial" w:hAnsi="Arial" w:cs="Arial"/>
                <w:lang w:val="en-GB"/>
              </w:rPr>
              <w:t>Added chapters „How to find the module“ and „Order management“</w:t>
            </w:r>
          </w:p>
        </w:tc>
        <w:tc>
          <w:tcPr>
            <w:tcW w:w="1526" w:type="dxa"/>
          </w:tcPr>
          <w:p w14:paraId="5822F087" w14:textId="7CDE62A3" w:rsidR="00FC7798" w:rsidRPr="00600BFE" w:rsidRDefault="00FC7798" w:rsidP="006C49A2">
            <w:pPr>
              <w:pStyle w:val="bodytextinvertususerguide"/>
              <w:rPr>
                <w:rFonts w:ascii="Arial" w:hAnsi="Arial" w:cs="Arial"/>
                <w:lang w:val="de-AT"/>
              </w:rPr>
            </w:pPr>
            <w:r w:rsidRPr="00600BFE">
              <w:rPr>
                <w:rFonts w:ascii="Arial" w:hAnsi="Arial" w:cs="Arial"/>
                <w:lang w:val="de-AT"/>
              </w:rPr>
              <w:t>2020-01-30</w:t>
            </w:r>
          </w:p>
        </w:tc>
      </w:tr>
    </w:tbl>
    <w:p w14:paraId="1384AD43" w14:textId="77777777" w:rsidR="00BF2C91" w:rsidRPr="00600BFE" w:rsidRDefault="00BF2C91" w:rsidP="00BF2C91">
      <w:pPr>
        <w:pStyle w:val="bodytextinvertususerguide"/>
        <w:rPr>
          <w:rFonts w:ascii="Arial" w:hAnsi="Arial" w:cs="Arial"/>
          <w:lang w:val="de-AT"/>
        </w:rPr>
      </w:pPr>
      <w:r w:rsidRPr="00600BFE">
        <w:rPr>
          <w:rFonts w:ascii="Arial" w:hAnsi="Arial" w:cs="Arial"/>
          <w:lang w:val="de-AT"/>
        </w:rPr>
        <w:br w:type="page"/>
      </w:r>
    </w:p>
    <w:p w14:paraId="63F7AD24" w14:textId="77777777" w:rsidR="00BF2C91" w:rsidRPr="00600BFE" w:rsidRDefault="00BF2C91" w:rsidP="00BF2C91">
      <w:pPr>
        <w:pStyle w:val="Heading1"/>
        <w:rPr>
          <w:rFonts w:ascii="Arial" w:hAnsi="Arial" w:cs="Arial"/>
        </w:rPr>
      </w:pPr>
      <w:bookmarkStart w:id="10" w:name="_Toc31367188"/>
      <w:r w:rsidRPr="00600BFE">
        <w:rPr>
          <w:rFonts w:ascii="Arial" w:hAnsi="Arial" w:cs="Arial"/>
        </w:rPr>
        <w:lastRenderedPageBreak/>
        <w:t>Description</w:t>
      </w:r>
      <w:bookmarkEnd w:id="10"/>
    </w:p>
    <w:p w14:paraId="2FBA3B0F"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Saferpay - Easy, flexible, secure - The comprehensive e-payment solution from SIX Payment Services for easier and more secure payment in your online shop.</w:t>
      </w:r>
    </w:p>
    <w:p w14:paraId="16788764"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SIX Payment Services has been part of Worldline since the end of 2018, making it Europe's largest technology partner for banks and merchants. The tailor-made solutions from SIX Payment Services include a broad portfolio of payment terminals and the acceptance and processing of national and international payments with credit, debit and prepaid cards as well as the smartphone.</w:t>
      </w:r>
    </w:p>
    <w:p w14:paraId="28EED21C"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Worldline is European market leader in payment technology. More than 11,000 payment experts ensure future-oriented innovations and services in over 30 countries. With 45 years of experience, Worldline is an innovative pan-European company that covers the entire value chain of cashless payment transactions with its highly secure payment and transaction services.</w:t>
      </w:r>
    </w:p>
    <w:p w14:paraId="6CFF3A49"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Use of the </w:t>
      </w:r>
      <w:proofErr w:type="spellStart"/>
      <w:r w:rsidRPr="00600BFE">
        <w:rPr>
          <w:rFonts w:ascii="Arial" w:hAnsi="Arial" w:cs="Arial"/>
          <w:lang w:val="en-US"/>
        </w:rPr>
        <w:t>Saferpay</w:t>
      </w:r>
      <w:proofErr w:type="spellEnd"/>
      <w:r w:rsidRPr="00600BFE">
        <w:rPr>
          <w:rFonts w:ascii="Arial" w:hAnsi="Arial" w:cs="Arial"/>
          <w:lang w:val="en-US"/>
        </w:rPr>
        <w:t xml:space="preserve"> </w:t>
      </w:r>
      <w:proofErr w:type="spellStart"/>
      <w:r w:rsidRPr="00600BFE">
        <w:rPr>
          <w:rFonts w:ascii="Arial" w:hAnsi="Arial" w:cs="Arial"/>
          <w:lang w:val="en-US"/>
        </w:rPr>
        <w:t>PrestaShop</w:t>
      </w:r>
      <w:proofErr w:type="spellEnd"/>
      <w:r w:rsidRPr="00600BFE">
        <w:rPr>
          <w:rFonts w:ascii="Arial" w:hAnsi="Arial" w:cs="Arial"/>
          <w:lang w:val="en-US"/>
        </w:rPr>
        <w:t xml:space="preserve"> requires the following:</w:t>
      </w:r>
    </w:p>
    <w:p w14:paraId="166BF29D" w14:textId="77777777" w:rsidR="00BF2C91" w:rsidRPr="00600BFE" w:rsidRDefault="00BF2C91" w:rsidP="00BF2C91">
      <w:pPr>
        <w:pStyle w:val="Bullet-pointsinvertususerguide"/>
        <w:rPr>
          <w:rFonts w:ascii="Arial" w:hAnsi="Arial" w:cs="Arial"/>
          <w:lang w:val="en-US"/>
        </w:rPr>
      </w:pPr>
      <w:r w:rsidRPr="00600BFE">
        <w:rPr>
          <w:rFonts w:ascii="Arial" w:hAnsi="Arial" w:cs="Arial"/>
          <w:lang w:val="en-US"/>
        </w:rPr>
        <w:t>A corresponding license for the Saferpay module.</w:t>
      </w:r>
    </w:p>
    <w:p w14:paraId="464740AF" w14:textId="77777777" w:rsidR="00BF2C91" w:rsidRPr="00600BFE" w:rsidRDefault="00BF2C91" w:rsidP="00BF2C91">
      <w:pPr>
        <w:pStyle w:val="Bullet-pointsinvertususerguide"/>
        <w:rPr>
          <w:rFonts w:ascii="Arial" w:hAnsi="Arial" w:cs="Arial"/>
          <w:lang w:val="en-US"/>
        </w:rPr>
      </w:pPr>
      <w:r w:rsidRPr="00600BFE">
        <w:rPr>
          <w:rFonts w:ascii="Arial" w:hAnsi="Arial" w:cs="Arial"/>
          <w:lang w:val="en-US"/>
        </w:rPr>
        <w:t>The existence of a valid identification with a username and password for the Saferpay Backoffice.</w:t>
      </w:r>
    </w:p>
    <w:p w14:paraId="368956A3" w14:textId="77777777" w:rsidR="00BF2C91" w:rsidRPr="00600BFE" w:rsidRDefault="00BF2C91" w:rsidP="00BF2C91">
      <w:pPr>
        <w:pStyle w:val="Bullet-pointsinvertususerguide"/>
        <w:numPr>
          <w:ilvl w:val="1"/>
          <w:numId w:val="11"/>
        </w:numPr>
        <w:rPr>
          <w:rFonts w:ascii="Arial" w:hAnsi="Arial" w:cs="Arial"/>
          <w:lang w:val="en-US"/>
        </w:rPr>
      </w:pPr>
      <w:r w:rsidRPr="00600BFE">
        <w:rPr>
          <w:rFonts w:ascii="Arial" w:hAnsi="Arial" w:cs="Arial"/>
          <w:lang w:val="en-US"/>
        </w:rPr>
        <w:t>Respective API credentials for the Saferpay Live- and/or Test environment</w:t>
      </w:r>
    </w:p>
    <w:p w14:paraId="4DCD759E" w14:textId="77777777" w:rsidR="00BF2C91" w:rsidRPr="00600BFE" w:rsidRDefault="00BF2C91" w:rsidP="00BF2C91">
      <w:pPr>
        <w:pStyle w:val="Bullet-pointsinvertususerguide"/>
        <w:rPr>
          <w:rFonts w:ascii="Arial" w:hAnsi="Arial" w:cs="Arial"/>
          <w:lang w:val="en-US"/>
        </w:rPr>
      </w:pPr>
      <w:r w:rsidRPr="00600BFE">
        <w:rPr>
          <w:rFonts w:ascii="Arial" w:hAnsi="Arial" w:cs="Arial"/>
          <w:lang w:val="en-US"/>
        </w:rPr>
        <w:t>Availability of at least one active Saferpay terminal via which payment can be carried out and the associated</w:t>
      </w:r>
    </w:p>
    <w:p w14:paraId="5E261666" w14:textId="77777777" w:rsidR="00BF2C91" w:rsidRPr="00600BFE" w:rsidRDefault="00BF2C91" w:rsidP="00BF2C91">
      <w:pPr>
        <w:pStyle w:val="Bullet-pointsinvertususerguide"/>
        <w:rPr>
          <w:rFonts w:ascii="Arial" w:hAnsi="Arial" w:cs="Arial"/>
          <w:lang w:val="en-US"/>
        </w:rPr>
      </w:pPr>
      <w:r w:rsidRPr="00600BFE">
        <w:rPr>
          <w:rFonts w:ascii="Arial" w:hAnsi="Arial" w:cs="Arial"/>
          <w:lang w:val="en-US"/>
        </w:rPr>
        <w:t>Availability of Saferpay terminal number (Terminal ID parameter) and Saferpay customer number (</w:t>
      </w:r>
      <w:proofErr w:type="spellStart"/>
      <w:r w:rsidRPr="00600BFE">
        <w:rPr>
          <w:rFonts w:ascii="Arial" w:hAnsi="Arial" w:cs="Arial"/>
          <w:lang w:val="en-US"/>
        </w:rPr>
        <w:t>CustomerId</w:t>
      </w:r>
      <w:proofErr w:type="spellEnd"/>
      <w:r w:rsidRPr="00600BFE">
        <w:rPr>
          <w:rFonts w:ascii="Arial" w:hAnsi="Arial" w:cs="Arial"/>
          <w:lang w:val="en-US"/>
        </w:rPr>
        <w:t xml:space="preserve"> parameter).</w:t>
      </w:r>
    </w:p>
    <w:p w14:paraId="76362563" w14:textId="77777777" w:rsidR="00BF2C91" w:rsidRPr="00600BFE" w:rsidRDefault="00BF2C91" w:rsidP="00BF2C91">
      <w:pPr>
        <w:pStyle w:val="Bullet-pointsinvertususerguide"/>
        <w:rPr>
          <w:rFonts w:ascii="Arial" w:hAnsi="Arial" w:cs="Arial"/>
          <w:lang w:val="en-US"/>
        </w:rPr>
      </w:pPr>
      <w:r w:rsidRPr="00600BFE">
        <w:rPr>
          <w:rFonts w:ascii="Arial" w:hAnsi="Arial" w:cs="Arial"/>
          <w:lang w:val="en-US"/>
        </w:rPr>
        <w:t>Availability of valid acceptance agreement for credit cards or other payment methods.</w:t>
      </w:r>
      <w:r w:rsidRPr="00600BFE">
        <w:rPr>
          <w:rFonts w:ascii="Arial" w:hAnsi="Arial" w:cs="Arial"/>
          <w:lang w:val="en-US"/>
        </w:rPr>
        <w:br w:type="page"/>
      </w:r>
    </w:p>
    <w:p w14:paraId="16453B1B" w14:textId="77777777" w:rsidR="00BF2C91" w:rsidRPr="00600BFE" w:rsidRDefault="00BF2C91" w:rsidP="00BF2C91">
      <w:pPr>
        <w:pStyle w:val="Heading1"/>
        <w:rPr>
          <w:rFonts w:ascii="Arial" w:hAnsi="Arial" w:cs="Arial"/>
        </w:rPr>
      </w:pPr>
      <w:bookmarkStart w:id="11" w:name="_heading=h.1fob9te" w:colFirst="0" w:colLast="0"/>
      <w:bookmarkStart w:id="12" w:name="_Toc31367189"/>
      <w:bookmarkEnd w:id="11"/>
      <w:r w:rsidRPr="00600BFE">
        <w:rPr>
          <w:rFonts w:ascii="Arial" w:hAnsi="Arial" w:cs="Arial"/>
        </w:rPr>
        <w:lastRenderedPageBreak/>
        <w:t>Installation guide</w:t>
      </w:r>
      <w:bookmarkEnd w:id="12"/>
    </w:p>
    <w:p w14:paraId="78F94343" w14:textId="77777777" w:rsidR="00BF2C91" w:rsidRPr="00600BFE" w:rsidRDefault="00BF2C91" w:rsidP="00BF2C91">
      <w:pPr>
        <w:pStyle w:val="Heading2"/>
        <w:rPr>
          <w:rFonts w:ascii="Arial" w:hAnsi="Arial" w:cs="Arial"/>
        </w:rPr>
      </w:pPr>
      <w:bookmarkStart w:id="13" w:name="_Toc31367190"/>
      <w:r w:rsidRPr="00600BFE">
        <w:rPr>
          <w:rFonts w:ascii="Arial" w:hAnsi="Arial" w:cs="Arial"/>
        </w:rPr>
        <w:t>PrestaShop way</w:t>
      </w:r>
      <w:bookmarkEnd w:id="13"/>
    </w:p>
    <w:p w14:paraId="0D9653FC" w14:textId="4FCBDF45" w:rsidR="00BF2C91" w:rsidRPr="00600BFE" w:rsidRDefault="00BF2C91" w:rsidP="00BF2C91">
      <w:pPr>
        <w:numPr>
          <w:ilvl w:val="0"/>
          <w:numId w:val="12"/>
        </w:numPr>
        <w:pBdr>
          <w:top w:val="nil"/>
          <w:left w:val="nil"/>
          <w:bottom w:val="nil"/>
          <w:right w:val="nil"/>
          <w:between w:val="nil"/>
        </w:pBdr>
        <w:spacing w:before="240" w:after="0" w:line="360" w:lineRule="auto"/>
        <w:rPr>
          <w:rFonts w:ascii="Arial" w:hAnsi="Arial" w:cs="Arial"/>
          <w:color w:val="000000"/>
          <w:sz w:val="24"/>
          <w:szCs w:val="24"/>
        </w:rPr>
      </w:pPr>
      <w:r w:rsidRPr="00600BFE">
        <w:rPr>
          <w:rFonts w:ascii="Arial" w:hAnsi="Arial" w:cs="Arial"/>
          <w:color w:val="000000"/>
          <w:sz w:val="24"/>
          <w:szCs w:val="24"/>
        </w:rPr>
        <w:t xml:space="preserve">Log into </w:t>
      </w:r>
      <w:r w:rsidR="00F67CFC" w:rsidRPr="00600BFE">
        <w:rPr>
          <w:rFonts w:ascii="Arial" w:hAnsi="Arial" w:cs="Arial"/>
          <w:color w:val="000000"/>
          <w:sz w:val="24"/>
          <w:szCs w:val="24"/>
        </w:rPr>
        <w:t>Back</w:t>
      </w:r>
      <w:r w:rsidR="00F67CFC">
        <w:rPr>
          <w:rFonts w:ascii="Arial" w:hAnsi="Arial" w:cs="Arial"/>
          <w:color w:val="000000"/>
          <w:sz w:val="24"/>
          <w:szCs w:val="24"/>
        </w:rPr>
        <w:t>o</w:t>
      </w:r>
      <w:r w:rsidR="00F67CFC" w:rsidRPr="00600BFE">
        <w:rPr>
          <w:rFonts w:ascii="Arial" w:hAnsi="Arial" w:cs="Arial"/>
          <w:color w:val="000000"/>
          <w:sz w:val="24"/>
          <w:szCs w:val="24"/>
        </w:rPr>
        <w:t>ffice</w:t>
      </w:r>
      <w:r w:rsidRPr="00600BFE">
        <w:rPr>
          <w:rFonts w:ascii="Arial" w:hAnsi="Arial" w:cs="Arial"/>
          <w:color w:val="000000"/>
          <w:sz w:val="24"/>
          <w:szCs w:val="24"/>
        </w:rPr>
        <w:t>.</w:t>
      </w:r>
    </w:p>
    <w:p w14:paraId="5B209AB9" w14:textId="77777777" w:rsidR="00BF2C91" w:rsidRPr="00600BFE" w:rsidRDefault="00BF2C91" w:rsidP="00BF2C91">
      <w:pPr>
        <w:numPr>
          <w:ilvl w:val="0"/>
          <w:numId w:val="12"/>
        </w:numPr>
        <w:pBdr>
          <w:top w:val="nil"/>
          <w:left w:val="nil"/>
          <w:bottom w:val="nil"/>
          <w:right w:val="nil"/>
          <w:between w:val="nil"/>
        </w:pBdr>
        <w:spacing w:after="0" w:line="360" w:lineRule="auto"/>
        <w:rPr>
          <w:rFonts w:ascii="Arial" w:hAnsi="Arial" w:cs="Arial"/>
          <w:color w:val="000000"/>
          <w:sz w:val="24"/>
          <w:szCs w:val="24"/>
        </w:rPr>
      </w:pPr>
      <w:r w:rsidRPr="00600BFE">
        <w:rPr>
          <w:rFonts w:ascii="Arial" w:hAnsi="Arial" w:cs="Arial"/>
          <w:color w:val="000000"/>
          <w:sz w:val="24"/>
          <w:szCs w:val="24"/>
        </w:rPr>
        <w:t>Navigate to Modules -&gt; Modules manager menu</w:t>
      </w:r>
    </w:p>
    <w:p w14:paraId="0CDCA38C" w14:textId="77777777" w:rsidR="00BF2C91" w:rsidRPr="00600BFE" w:rsidRDefault="00BF2C91" w:rsidP="00BF2C91">
      <w:pPr>
        <w:numPr>
          <w:ilvl w:val="0"/>
          <w:numId w:val="12"/>
        </w:numPr>
        <w:pBdr>
          <w:top w:val="nil"/>
          <w:left w:val="nil"/>
          <w:bottom w:val="nil"/>
          <w:right w:val="nil"/>
          <w:between w:val="nil"/>
        </w:pBdr>
        <w:spacing w:after="280" w:line="360" w:lineRule="auto"/>
        <w:rPr>
          <w:rFonts w:ascii="Arial" w:hAnsi="Arial" w:cs="Arial"/>
          <w:color w:val="000000"/>
          <w:sz w:val="24"/>
          <w:szCs w:val="24"/>
        </w:rPr>
      </w:pPr>
      <w:r w:rsidRPr="00600BFE">
        <w:rPr>
          <w:rFonts w:ascii="Arial" w:hAnsi="Arial" w:cs="Arial"/>
          <w:color w:val="000000"/>
          <w:sz w:val="24"/>
          <w:szCs w:val="24"/>
        </w:rPr>
        <w:t xml:space="preserve">Click on Upload a module button, dialog box will </w:t>
      </w:r>
      <w:r w:rsidRPr="00600BFE">
        <w:rPr>
          <w:rFonts w:ascii="Arial" w:hAnsi="Arial" w:cs="Arial"/>
          <w:sz w:val="24"/>
          <w:szCs w:val="24"/>
        </w:rPr>
        <w:t>appear</w:t>
      </w:r>
    </w:p>
    <w:p w14:paraId="077ADA66" w14:textId="77777777" w:rsidR="00BF2C91" w:rsidRPr="00600BFE" w:rsidRDefault="00BF2C91" w:rsidP="00BF2C91">
      <w:pPr>
        <w:rPr>
          <w:rFonts w:ascii="Arial" w:hAnsi="Arial" w:cs="Arial"/>
        </w:rPr>
      </w:pPr>
      <w:r w:rsidRPr="00600BFE">
        <w:rPr>
          <w:rFonts w:ascii="Arial" w:hAnsi="Arial" w:cs="Arial"/>
          <w:noProof/>
        </w:rPr>
        <w:drawing>
          <wp:inline distT="0" distB="0" distL="0" distR="0" wp14:anchorId="4B5AE606" wp14:editId="793754E9">
            <wp:extent cx="1666875" cy="409575"/>
            <wp:effectExtent l="0" t="0" r="0" b="0"/>
            <wp:docPr id="22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1666875" cy="409575"/>
                    </a:xfrm>
                    <a:prstGeom prst="rect">
                      <a:avLst/>
                    </a:prstGeom>
                    <a:ln/>
                  </pic:spPr>
                </pic:pic>
              </a:graphicData>
            </a:graphic>
          </wp:inline>
        </w:drawing>
      </w:r>
    </w:p>
    <w:p w14:paraId="0F1938CD" w14:textId="77777777" w:rsidR="00BF2C91" w:rsidRPr="00600BFE" w:rsidRDefault="00BF2C91" w:rsidP="00BF2C91">
      <w:pPr>
        <w:numPr>
          <w:ilvl w:val="0"/>
          <w:numId w:val="12"/>
        </w:numPr>
        <w:pBdr>
          <w:top w:val="nil"/>
          <w:left w:val="nil"/>
          <w:bottom w:val="nil"/>
          <w:right w:val="nil"/>
          <w:between w:val="nil"/>
        </w:pBdr>
        <w:spacing w:before="240" w:after="0" w:line="360" w:lineRule="auto"/>
        <w:rPr>
          <w:rFonts w:ascii="Arial" w:hAnsi="Arial" w:cs="Arial"/>
          <w:color w:val="000000"/>
          <w:sz w:val="24"/>
          <w:szCs w:val="24"/>
        </w:rPr>
      </w:pPr>
      <w:r w:rsidRPr="00600BFE">
        <w:rPr>
          <w:rFonts w:ascii="Arial" w:hAnsi="Arial" w:cs="Arial"/>
          <w:color w:val="000000"/>
          <w:sz w:val="24"/>
          <w:szCs w:val="24"/>
        </w:rPr>
        <w:t xml:space="preserve">Drag &amp; drop saferpay.zip file in to Upload a module dialog. </w:t>
      </w:r>
    </w:p>
    <w:p w14:paraId="55A4B75C" w14:textId="77777777" w:rsidR="00BF2C91" w:rsidRPr="00600BFE" w:rsidRDefault="00BF2C91" w:rsidP="00BF2C91">
      <w:pPr>
        <w:numPr>
          <w:ilvl w:val="0"/>
          <w:numId w:val="12"/>
        </w:numPr>
        <w:pBdr>
          <w:top w:val="nil"/>
          <w:left w:val="nil"/>
          <w:bottom w:val="nil"/>
          <w:right w:val="nil"/>
          <w:between w:val="nil"/>
        </w:pBdr>
        <w:spacing w:after="0" w:line="360" w:lineRule="auto"/>
        <w:rPr>
          <w:rFonts w:ascii="Arial" w:hAnsi="Arial" w:cs="Arial"/>
          <w:color w:val="000000"/>
          <w:sz w:val="24"/>
          <w:szCs w:val="24"/>
        </w:rPr>
      </w:pPr>
      <w:r w:rsidRPr="00600BFE">
        <w:rPr>
          <w:rFonts w:ascii="Arial" w:hAnsi="Arial" w:cs="Arial"/>
          <w:color w:val="000000"/>
          <w:sz w:val="24"/>
          <w:szCs w:val="24"/>
        </w:rPr>
        <w:t xml:space="preserve">You will receive </w:t>
      </w:r>
      <w:r w:rsidRPr="00600BFE">
        <w:rPr>
          <w:rFonts w:ascii="Arial" w:hAnsi="Arial" w:cs="Arial"/>
          <w:b/>
          <w:color w:val="000000"/>
          <w:sz w:val="24"/>
          <w:szCs w:val="24"/>
        </w:rPr>
        <w:t>Module installed!</w:t>
      </w:r>
      <w:r w:rsidRPr="00600BFE">
        <w:rPr>
          <w:rFonts w:ascii="Arial" w:hAnsi="Arial" w:cs="Arial"/>
          <w:color w:val="000000"/>
          <w:sz w:val="24"/>
          <w:szCs w:val="24"/>
        </w:rPr>
        <w:t xml:space="preserve"> success message:</w:t>
      </w:r>
    </w:p>
    <w:p w14:paraId="2B1B28AD" w14:textId="77777777" w:rsidR="00BF2C91" w:rsidRPr="00600BFE" w:rsidRDefault="00BF2C91" w:rsidP="00BF2C91">
      <w:pPr>
        <w:pBdr>
          <w:top w:val="nil"/>
          <w:left w:val="nil"/>
          <w:bottom w:val="nil"/>
          <w:right w:val="nil"/>
          <w:between w:val="nil"/>
        </w:pBdr>
        <w:spacing w:after="0" w:line="360" w:lineRule="auto"/>
        <w:ind w:left="714" w:hanging="360"/>
        <w:rPr>
          <w:rFonts w:ascii="Arial" w:hAnsi="Arial" w:cs="Arial"/>
          <w:color w:val="000000"/>
          <w:sz w:val="24"/>
          <w:szCs w:val="24"/>
        </w:rPr>
      </w:pPr>
      <w:r w:rsidRPr="00600BFE">
        <w:rPr>
          <w:rFonts w:ascii="Arial" w:hAnsi="Arial" w:cs="Arial"/>
          <w:noProof/>
          <w:color w:val="000000"/>
          <w:sz w:val="24"/>
          <w:szCs w:val="24"/>
        </w:rPr>
        <w:drawing>
          <wp:inline distT="0" distB="0" distL="0" distR="0" wp14:anchorId="5AC15B97" wp14:editId="46E38DE4">
            <wp:extent cx="4358640" cy="2346960"/>
            <wp:effectExtent l="0" t="0" r="3810" b="0"/>
            <wp:docPr id="2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359396" cy="2347367"/>
                    </a:xfrm>
                    <a:prstGeom prst="rect">
                      <a:avLst/>
                    </a:prstGeom>
                    <a:ln/>
                  </pic:spPr>
                </pic:pic>
              </a:graphicData>
            </a:graphic>
          </wp:inline>
        </w:drawing>
      </w:r>
    </w:p>
    <w:p w14:paraId="4BF45009" w14:textId="3A49D00A" w:rsidR="00BF2C91" w:rsidRPr="00600BFE" w:rsidRDefault="00BF2C91" w:rsidP="00BF2C91">
      <w:pPr>
        <w:pStyle w:val="Heading2"/>
        <w:rPr>
          <w:rFonts w:ascii="Arial" w:hAnsi="Arial" w:cs="Arial"/>
        </w:rPr>
      </w:pPr>
      <w:bookmarkStart w:id="14" w:name="_heading=h.2et92p0" w:colFirst="0" w:colLast="0"/>
      <w:bookmarkStart w:id="15" w:name="_Toc31367191"/>
      <w:bookmarkEnd w:id="14"/>
      <w:r w:rsidRPr="00600BFE">
        <w:rPr>
          <w:rFonts w:ascii="Arial" w:hAnsi="Arial" w:cs="Arial"/>
        </w:rPr>
        <w:t>FTP way</w:t>
      </w:r>
      <w:bookmarkEnd w:id="15"/>
      <w:r w:rsidRPr="00600BFE">
        <w:rPr>
          <w:rFonts w:ascii="Arial" w:hAnsi="Arial" w:cs="Arial"/>
        </w:rPr>
        <w:br/>
      </w:r>
    </w:p>
    <w:p w14:paraId="76AF4547" w14:textId="77777777" w:rsidR="00BF2C91" w:rsidRPr="00600BFE" w:rsidRDefault="00BF2C91" w:rsidP="00BF2C91">
      <w:pPr>
        <w:numPr>
          <w:ilvl w:val="0"/>
          <w:numId w:val="12"/>
        </w:numPr>
        <w:pBdr>
          <w:top w:val="nil"/>
          <w:left w:val="nil"/>
          <w:bottom w:val="nil"/>
          <w:right w:val="nil"/>
          <w:between w:val="nil"/>
        </w:pBdr>
        <w:spacing w:after="0" w:line="360" w:lineRule="auto"/>
        <w:rPr>
          <w:rFonts w:ascii="Arial" w:hAnsi="Arial" w:cs="Arial"/>
          <w:color w:val="000000"/>
          <w:sz w:val="24"/>
          <w:szCs w:val="24"/>
        </w:rPr>
      </w:pPr>
      <w:r w:rsidRPr="00600BFE">
        <w:rPr>
          <w:rFonts w:ascii="Arial" w:hAnsi="Arial" w:cs="Arial"/>
          <w:color w:val="000000"/>
          <w:sz w:val="24"/>
          <w:szCs w:val="24"/>
        </w:rPr>
        <w:t>Download saferpay.zip file to your computer</w:t>
      </w:r>
    </w:p>
    <w:p w14:paraId="3D01B718" w14:textId="77777777" w:rsidR="00BF2C91" w:rsidRPr="00600BFE" w:rsidRDefault="00BF2C91" w:rsidP="00BF2C91">
      <w:pPr>
        <w:numPr>
          <w:ilvl w:val="0"/>
          <w:numId w:val="12"/>
        </w:numPr>
        <w:pBdr>
          <w:top w:val="nil"/>
          <w:left w:val="nil"/>
          <w:bottom w:val="nil"/>
          <w:right w:val="nil"/>
          <w:between w:val="nil"/>
        </w:pBdr>
        <w:spacing w:after="0" w:line="360" w:lineRule="auto"/>
        <w:rPr>
          <w:rFonts w:ascii="Arial" w:hAnsi="Arial" w:cs="Arial"/>
          <w:color w:val="000000"/>
          <w:sz w:val="24"/>
          <w:szCs w:val="24"/>
        </w:rPr>
      </w:pPr>
      <w:r w:rsidRPr="00600BFE">
        <w:rPr>
          <w:rFonts w:ascii="Arial" w:hAnsi="Arial" w:cs="Arial"/>
          <w:color w:val="000000"/>
          <w:sz w:val="24"/>
          <w:szCs w:val="24"/>
        </w:rPr>
        <w:t>Extract it</w:t>
      </w:r>
    </w:p>
    <w:p w14:paraId="05D9E8C4" w14:textId="4F1BAC3D" w:rsidR="00BF2C91" w:rsidRPr="00600BFE" w:rsidRDefault="00BF2C91" w:rsidP="00BF2C91">
      <w:pPr>
        <w:numPr>
          <w:ilvl w:val="0"/>
          <w:numId w:val="12"/>
        </w:numPr>
        <w:pBdr>
          <w:top w:val="nil"/>
          <w:left w:val="nil"/>
          <w:bottom w:val="nil"/>
          <w:right w:val="nil"/>
          <w:between w:val="nil"/>
        </w:pBdr>
        <w:spacing w:after="0" w:line="360" w:lineRule="auto"/>
        <w:rPr>
          <w:rFonts w:ascii="Arial" w:hAnsi="Arial" w:cs="Arial"/>
          <w:color w:val="000000"/>
          <w:sz w:val="24"/>
          <w:szCs w:val="24"/>
        </w:rPr>
      </w:pPr>
      <w:r w:rsidRPr="00600BFE">
        <w:rPr>
          <w:rFonts w:ascii="Arial" w:hAnsi="Arial" w:cs="Arial"/>
          <w:color w:val="000000"/>
          <w:sz w:val="24"/>
          <w:szCs w:val="24"/>
        </w:rPr>
        <w:t xml:space="preserve">Upload </w:t>
      </w:r>
      <w:proofErr w:type="spellStart"/>
      <w:r w:rsidR="00600BFE">
        <w:rPr>
          <w:rFonts w:ascii="Arial" w:hAnsi="Arial" w:cs="Arial"/>
          <w:color w:val="000000"/>
          <w:sz w:val="24"/>
          <w:szCs w:val="24"/>
        </w:rPr>
        <w:t>S</w:t>
      </w:r>
      <w:r w:rsidRPr="00600BFE">
        <w:rPr>
          <w:rFonts w:ascii="Arial" w:hAnsi="Arial" w:cs="Arial"/>
          <w:color w:val="000000"/>
          <w:sz w:val="24"/>
          <w:szCs w:val="24"/>
        </w:rPr>
        <w:t>aferpay</w:t>
      </w:r>
      <w:proofErr w:type="spellEnd"/>
      <w:r w:rsidRPr="00600BFE">
        <w:rPr>
          <w:rFonts w:ascii="Arial" w:hAnsi="Arial" w:cs="Arial"/>
          <w:color w:val="000000"/>
          <w:sz w:val="24"/>
          <w:szCs w:val="24"/>
        </w:rPr>
        <w:t xml:space="preserve"> folder into </w:t>
      </w:r>
      <w:proofErr w:type="spellStart"/>
      <w:r w:rsidRPr="00600BFE">
        <w:rPr>
          <w:rFonts w:ascii="Arial" w:hAnsi="Arial" w:cs="Arial"/>
          <w:color w:val="000000"/>
          <w:sz w:val="24"/>
          <w:szCs w:val="24"/>
        </w:rPr>
        <w:t>PrestaShop</w:t>
      </w:r>
      <w:proofErr w:type="spellEnd"/>
      <w:r w:rsidRPr="00600BFE">
        <w:rPr>
          <w:rFonts w:ascii="Arial" w:hAnsi="Arial" w:cs="Arial"/>
          <w:color w:val="000000"/>
          <w:sz w:val="24"/>
          <w:szCs w:val="24"/>
        </w:rPr>
        <w:t xml:space="preserve"> modules directory</w:t>
      </w:r>
    </w:p>
    <w:p w14:paraId="13C360E7" w14:textId="5B41473C" w:rsidR="00BF2C91" w:rsidRPr="00600BFE" w:rsidRDefault="00BF2C91" w:rsidP="00BF2C91">
      <w:pPr>
        <w:numPr>
          <w:ilvl w:val="0"/>
          <w:numId w:val="12"/>
        </w:numPr>
        <w:pBdr>
          <w:top w:val="nil"/>
          <w:left w:val="nil"/>
          <w:bottom w:val="nil"/>
          <w:right w:val="nil"/>
          <w:between w:val="nil"/>
        </w:pBdr>
        <w:spacing w:after="0" w:line="360" w:lineRule="auto"/>
        <w:rPr>
          <w:rFonts w:ascii="Arial" w:hAnsi="Arial" w:cs="Arial"/>
          <w:color w:val="000000"/>
          <w:sz w:val="24"/>
          <w:szCs w:val="24"/>
        </w:rPr>
      </w:pPr>
      <w:r w:rsidRPr="00600BFE">
        <w:rPr>
          <w:rFonts w:ascii="Arial" w:hAnsi="Arial" w:cs="Arial"/>
          <w:color w:val="000000"/>
          <w:sz w:val="24"/>
          <w:szCs w:val="24"/>
        </w:rPr>
        <w:t xml:space="preserve">Log into </w:t>
      </w:r>
      <w:r w:rsidR="00F67CFC" w:rsidRPr="00600BFE">
        <w:rPr>
          <w:rFonts w:ascii="Arial" w:hAnsi="Arial" w:cs="Arial"/>
          <w:color w:val="000000"/>
          <w:sz w:val="24"/>
          <w:szCs w:val="24"/>
        </w:rPr>
        <w:t>Back</w:t>
      </w:r>
      <w:r w:rsidR="00F67CFC">
        <w:rPr>
          <w:rFonts w:ascii="Arial" w:hAnsi="Arial" w:cs="Arial"/>
          <w:color w:val="000000"/>
          <w:sz w:val="24"/>
          <w:szCs w:val="24"/>
        </w:rPr>
        <w:t>o</w:t>
      </w:r>
      <w:r w:rsidR="00F67CFC" w:rsidRPr="00600BFE">
        <w:rPr>
          <w:rFonts w:ascii="Arial" w:hAnsi="Arial" w:cs="Arial"/>
          <w:color w:val="000000"/>
          <w:sz w:val="24"/>
          <w:szCs w:val="24"/>
        </w:rPr>
        <w:t>ffice</w:t>
      </w:r>
    </w:p>
    <w:p w14:paraId="49692C26" w14:textId="77777777" w:rsidR="00BF2C91" w:rsidRPr="00600BFE" w:rsidRDefault="00BF2C91" w:rsidP="00BF2C91">
      <w:pPr>
        <w:numPr>
          <w:ilvl w:val="0"/>
          <w:numId w:val="12"/>
        </w:numPr>
        <w:pBdr>
          <w:top w:val="nil"/>
          <w:left w:val="nil"/>
          <w:bottom w:val="nil"/>
          <w:right w:val="nil"/>
          <w:between w:val="nil"/>
        </w:pBdr>
        <w:spacing w:after="0" w:line="360" w:lineRule="auto"/>
        <w:rPr>
          <w:rFonts w:ascii="Arial" w:hAnsi="Arial" w:cs="Arial"/>
          <w:color w:val="000000"/>
          <w:sz w:val="24"/>
          <w:szCs w:val="24"/>
        </w:rPr>
      </w:pPr>
      <w:r w:rsidRPr="00600BFE">
        <w:rPr>
          <w:rFonts w:ascii="Arial" w:hAnsi="Arial" w:cs="Arial"/>
          <w:color w:val="000000"/>
          <w:sz w:val="24"/>
          <w:szCs w:val="24"/>
        </w:rPr>
        <w:t>Navigate to Modules -&gt; Modules Catalog menu</w:t>
      </w:r>
    </w:p>
    <w:p w14:paraId="62CF8A6A" w14:textId="77777777" w:rsidR="00BF2C91" w:rsidRPr="00600BFE" w:rsidRDefault="00BF2C91" w:rsidP="00BF2C91">
      <w:pPr>
        <w:numPr>
          <w:ilvl w:val="0"/>
          <w:numId w:val="12"/>
        </w:numPr>
        <w:pBdr>
          <w:top w:val="nil"/>
          <w:left w:val="nil"/>
          <w:bottom w:val="nil"/>
          <w:right w:val="nil"/>
          <w:between w:val="nil"/>
        </w:pBdr>
        <w:spacing w:after="0" w:line="360" w:lineRule="auto"/>
        <w:rPr>
          <w:rFonts w:ascii="Arial" w:hAnsi="Arial" w:cs="Arial"/>
        </w:rPr>
      </w:pPr>
      <w:r w:rsidRPr="00600BFE">
        <w:rPr>
          <w:rFonts w:ascii="Arial" w:hAnsi="Arial" w:cs="Arial"/>
          <w:color w:val="000000"/>
          <w:sz w:val="24"/>
          <w:szCs w:val="24"/>
        </w:rPr>
        <w:t>Type module name in the search.</w:t>
      </w:r>
    </w:p>
    <w:p w14:paraId="4EFDF1D4" w14:textId="77777777" w:rsidR="00BF2C91" w:rsidRPr="00600BFE" w:rsidRDefault="00BF2C91" w:rsidP="00BF2C91">
      <w:pPr>
        <w:numPr>
          <w:ilvl w:val="0"/>
          <w:numId w:val="12"/>
        </w:numPr>
        <w:pBdr>
          <w:top w:val="nil"/>
          <w:left w:val="nil"/>
          <w:bottom w:val="nil"/>
          <w:right w:val="nil"/>
          <w:between w:val="nil"/>
        </w:pBdr>
        <w:spacing w:after="0" w:line="360" w:lineRule="auto"/>
        <w:rPr>
          <w:rFonts w:ascii="Arial" w:hAnsi="Arial" w:cs="Arial"/>
          <w:color w:val="000000"/>
          <w:sz w:val="24"/>
          <w:szCs w:val="24"/>
        </w:rPr>
      </w:pPr>
      <w:r w:rsidRPr="00600BFE">
        <w:rPr>
          <w:rFonts w:ascii="Arial" w:hAnsi="Arial" w:cs="Arial"/>
          <w:color w:val="000000"/>
          <w:sz w:val="24"/>
          <w:szCs w:val="24"/>
        </w:rPr>
        <w:t>Hit the Install button to finish installation.</w:t>
      </w:r>
    </w:p>
    <w:p w14:paraId="0AF6AB23" w14:textId="1CB85D99" w:rsidR="002B6809" w:rsidRPr="00600BFE" w:rsidRDefault="002B6809" w:rsidP="00BF2C91">
      <w:pPr>
        <w:pStyle w:val="Heading1"/>
        <w:rPr>
          <w:rFonts w:ascii="Arial" w:hAnsi="Arial" w:cs="Arial"/>
        </w:rPr>
      </w:pPr>
      <w:bookmarkStart w:id="16" w:name="_Toc31367192"/>
      <w:r w:rsidRPr="00600BFE">
        <w:rPr>
          <w:rFonts w:ascii="Arial" w:hAnsi="Arial" w:cs="Arial"/>
        </w:rPr>
        <w:lastRenderedPageBreak/>
        <w:t>How to find the module</w:t>
      </w:r>
      <w:bookmarkEnd w:id="16"/>
    </w:p>
    <w:p w14:paraId="143B769B" w14:textId="77777777" w:rsidR="002B6809" w:rsidRPr="00600BFE" w:rsidRDefault="002B6809">
      <w:pPr>
        <w:rPr>
          <w:rFonts w:ascii="Arial" w:hAnsi="Arial" w:cs="Arial"/>
        </w:rPr>
      </w:pPr>
    </w:p>
    <w:p w14:paraId="67EB6C01" w14:textId="61C7459A" w:rsidR="002B6809" w:rsidRPr="00600BFE" w:rsidRDefault="002B6809">
      <w:pPr>
        <w:rPr>
          <w:rFonts w:ascii="Arial" w:hAnsi="Arial" w:cs="Arial"/>
          <w:sz w:val="24"/>
          <w:szCs w:val="24"/>
        </w:rPr>
      </w:pPr>
      <w:r w:rsidRPr="00600BFE">
        <w:rPr>
          <w:rFonts w:ascii="Arial" w:hAnsi="Arial" w:cs="Arial"/>
          <w:sz w:val="24"/>
          <w:szCs w:val="24"/>
        </w:rPr>
        <w:t xml:space="preserve">After installation you will be able to go to configure straight from pop-up, however if you want to come back later </w:t>
      </w:r>
      <w:r w:rsidR="00F15BA0" w:rsidRPr="00600BFE">
        <w:rPr>
          <w:rFonts w:ascii="Arial" w:hAnsi="Arial" w:cs="Arial"/>
          <w:sz w:val="24"/>
          <w:szCs w:val="24"/>
        </w:rPr>
        <w:t>there will not be pop-up.</w:t>
      </w:r>
    </w:p>
    <w:p w14:paraId="429ED111" w14:textId="7FA6310E" w:rsidR="00F15BA0" w:rsidRPr="00600BFE" w:rsidRDefault="00F15BA0">
      <w:pPr>
        <w:rPr>
          <w:rFonts w:ascii="Arial" w:hAnsi="Arial" w:cs="Arial"/>
          <w:sz w:val="24"/>
          <w:szCs w:val="24"/>
        </w:rPr>
      </w:pPr>
      <w:r w:rsidRPr="00600BFE">
        <w:rPr>
          <w:rFonts w:ascii="Arial" w:hAnsi="Arial" w:cs="Arial"/>
          <w:sz w:val="24"/>
          <w:szCs w:val="24"/>
        </w:rPr>
        <w:t>To find Saferpay module go to Modules -&gt; Module manager</w:t>
      </w:r>
    </w:p>
    <w:p w14:paraId="5C6A936A" w14:textId="5B4590E4" w:rsidR="00F15BA0" w:rsidRPr="00600BFE" w:rsidRDefault="00F15BA0">
      <w:pPr>
        <w:rPr>
          <w:rFonts w:ascii="Arial" w:hAnsi="Arial" w:cs="Arial"/>
          <w:sz w:val="24"/>
          <w:szCs w:val="24"/>
        </w:rPr>
      </w:pPr>
      <w:r w:rsidRPr="00600BFE">
        <w:rPr>
          <w:rFonts w:ascii="Arial" w:hAnsi="Arial" w:cs="Arial"/>
          <w:noProof/>
          <w:sz w:val="24"/>
          <w:szCs w:val="24"/>
        </w:rPr>
        <w:drawing>
          <wp:inline distT="0" distB="0" distL="0" distR="0" wp14:anchorId="16D4653B" wp14:editId="6D3C3936">
            <wp:extent cx="2066925" cy="1428750"/>
            <wp:effectExtent l="0" t="0" r="9525"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6925" cy="1428750"/>
                    </a:xfrm>
                    <a:prstGeom prst="rect">
                      <a:avLst/>
                    </a:prstGeom>
                  </pic:spPr>
                </pic:pic>
              </a:graphicData>
            </a:graphic>
          </wp:inline>
        </w:drawing>
      </w:r>
    </w:p>
    <w:p w14:paraId="3A6BAFF9" w14:textId="02DEEB8F" w:rsidR="00F15BA0" w:rsidRPr="00600BFE" w:rsidRDefault="00F15BA0">
      <w:pPr>
        <w:rPr>
          <w:rFonts w:ascii="Arial" w:hAnsi="Arial" w:cs="Arial"/>
          <w:sz w:val="24"/>
          <w:szCs w:val="24"/>
        </w:rPr>
      </w:pPr>
      <w:r w:rsidRPr="00600BFE">
        <w:rPr>
          <w:rFonts w:ascii="Arial" w:hAnsi="Arial" w:cs="Arial"/>
          <w:sz w:val="24"/>
          <w:szCs w:val="24"/>
        </w:rPr>
        <w:t>Type “</w:t>
      </w:r>
      <w:proofErr w:type="spellStart"/>
      <w:r w:rsidRPr="00600BFE">
        <w:rPr>
          <w:rFonts w:ascii="Arial" w:hAnsi="Arial" w:cs="Arial"/>
          <w:sz w:val="24"/>
          <w:szCs w:val="24"/>
        </w:rPr>
        <w:t>Saferpay</w:t>
      </w:r>
      <w:proofErr w:type="spellEnd"/>
      <w:r w:rsidRPr="00600BFE">
        <w:rPr>
          <w:rFonts w:ascii="Arial" w:hAnsi="Arial" w:cs="Arial"/>
          <w:sz w:val="24"/>
          <w:szCs w:val="24"/>
        </w:rPr>
        <w:t>” in the search field at the top of Module manager page</w:t>
      </w:r>
    </w:p>
    <w:p w14:paraId="26E38E82" w14:textId="6A6E66DF" w:rsidR="00F15BA0" w:rsidRDefault="00F15BA0">
      <w:pPr>
        <w:rPr>
          <w:rFonts w:ascii="Arial" w:hAnsi="Arial" w:cs="Arial"/>
          <w:sz w:val="24"/>
          <w:szCs w:val="24"/>
        </w:rPr>
      </w:pPr>
    </w:p>
    <w:p w14:paraId="13A77937" w14:textId="2E11AEA4" w:rsidR="00B40B3E" w:rsidRPr="00600BFE" w:rsidRDefault="00B40B3E">
      <w:pPr>
        <w:rPr>
          <w:rFonts w:ascii="Arial" w:hAnsi="Arial" w:cs="Arial"/>
          <w:sz w:val="24"/>
          <w:szCs w:val="24"/>
        </w:rPr>
      </w:pPr>
      <w:r>
        <w:rPr>
          <w:noProof/>
        </w:rPr>
        <w:drawing>
          <wp:inline distT="0" distB="0" distL="0" distR="0" wp14:anchorId="27C80CBB" wp14:editId="57C611B7">
            <wp:extent cx="5353050" cy="2679700"/>
            <wp:effectExtent l="19050" t="19050" r="19050" b="25400"/>
            <wp:docPr id="24" name="Picture 2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5353050" cy="2679700"/>
                    </a:xfrm>
                    <a:prstGeom prst="rect">
                      <a:avLst/>
                    </a:prstGeom>
                    <a:ln>
                      <a:solidFill>
                        <a:schemeClr val="accent1"/>
                      </a:solidFill>
                    </a:ln>
                  </pic:spPr>
                </pic:pic>
              </a:graphicData>
            </a:graphic>
          </wp:inline>
        </w:drawing>
      </w:r>
    </w:p>
    <w:p w14:paraId="0B4170D2" w14:textId="7A1DDE7A" w:rsidR="00F15BA0" w:rsidRPr="00600BFE" w:rsidRDefault="00F15BA0">
      <w:pPr>
        <w:rPr>
          <w:rFonts w:ascii="Arial" w:hAnsi="Arial" w:cs="Arial"/>
          <w:sz w:val="24"/>
          <w:szCs w:val="24"/>
        </w:rPr>
      </w:pPr>
      <w:r w:rsidRPr="00600BFE">
        <w:rPr>
          <w:rFonts w:ascii="Arial" w:hAnsi="Arial" w:cs="Arial"/>
          <w:sz w:val="24"/>
          <w:szCs w:val="24"/>
        </w:rPr>
        <w:t xml:space="preserve">Click </w:t>
      </w:r>
      <w:r w:rsidR="00AE2CF1" w:rsidRPr="00600BFE">
        <w:rPr>
          <w:rFonts w:ascii="Arial" w:hAnsi="Arial" w:cs="Arial"/>
          <w:sz w:val="24"/>
          <w:szCs w:val="24"/>
        </w:rPr>
        <w:t>“C</w:t>
      </w:r>
      <w:r w:rsidRPr="00600BFE">
        <w:rPr>
          <w:rFonts w:ascii="Arial" w:hAnsi="Arial" w:cs="Arial"/>
          <w:sz w:val="24"/>
          <w:szCs w:val="24"/>
        </w:rPr>
        <w:t>onfigure</w:t>
      </w:r>
      <w:r w:rsidR="00AE2CF1" w:rsidRPr="00600BFE">
        <w:rPr>
          <w:rFonts w:ascii="Arial" w:hAnsi="Arial" w:cs="Arial"/>
          <w:sz w:val="24"/>
          <w:szCs w:val="24"/>
        </w:rPr>
        <w:t>”</w:t>
      </w:r>
      <w:r w:rsidRPr="00600BFE">
        <w:rPr>
          <w:rFonts w:ascii="Arial" w:hAnsi="Arial" w:cs="Arial"/>
          <w:sz w:val="24"/>
          <w:szCs w:val="24"/>
        </w:rPr>
        <w:t xml:space="preserve"> to access module settings</w:t>
      </w:r>
    </w:p>
    <w:p w14:paraId="06803651" w14:textId="2B3C0B22" w:rsidR="00B40B3E" w:rsidRPr="00600BFE" w:rsidRDefault="00B40B3E">
      <w:pPr>
        <w:rPr>
          <w:rFonts w:ascii="Arial" w:hAnsi="Arial" w:cs="Arial"/>
        </w:rPr>
      </w:pPr>
      <w:r>
        <w:rPr>
          <w:noProof/>
        </w:rPr>
        <w:drawing>
          <wp:inline distT="0" distB="0" distL="0" distR="0" wp14:anchorId="435F5446" wp14:editId="626240FD">
            <wp:extent cx="5353050" cy="1022350"/>
            <wp:effectExtent l="19050" t="19050" r="19050" b="25400"/>
            <wp:docPr id="25" name="Picture 25"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5353050" cy="1022350"/>
                    </a:xfrm>
                    <a:prstGeom prst="rect">
                      <a:avLst/>
                    </a:prstGeom>
                    <a:ln>
                      <a:solidFill>
                        <a:schemeClr val="accent1"/>
                      </a:solidFill>
                    </a:ln>
                  </pic:spPr>
                </pic:pic>
              </a:graphicData>
            </a:graphic>
          </wp:inline>
        </w:drawing>
      </w:r>
    </w:p>
    <w:p w14:paraId="25E317BA" w14:textId="77777777" w:rsidR="002B6809" w:rsidRPr="00600BFE" w:rsidRDefault="002B6809">
      <w:pPr>
        <w:rPr>
          <w:rFonts w:ascii="Arial" w:hAnsi="Arial" w:cs="Arial"/>
        </w:rPr>
      </w:pPr>
      <w:r w:rsidRPr="00600BFE">
        <w:rPr>
          <w:rFonts w:ascii="Arial" w:hAnsi="Arial" w:cs="Arial"/>
        </w:rPr>
        <w:br w:type="page"/>
      </w:r>
    </w:p>
    <w:p w14:paraId="7F332C60" w14:textId="34100CC5" w:rsidR="00BF2C91" w:rsidRPr="00600BFE" w:rsidRDefault="00BF2C91" w:rsidP="00BF2C91">
      <w:pPr>
        <w:pStyle w:val="Heading1"/>
        <w:rPr>
          <w:rFonts w:ascii="Arial" w:hAnsi="Arial" w:cs="Arial"/>
        </w:rPr>
      </w:pPr>
      <w:bookmarkStart w:id="17" w:name="_Toc31367193"/>
      <w:r w:rsidRPr="00600BFE">
        <w:rPr>
          <w:rFonts w:ascii="Arial" w:hAnsi="Arial" w:cs="Arial"/>
        </w:rPr>
        <w:lastRenderedPageBreak/>
        <w:t>Settings tab</w:t>
      </w:r>
      <w:bookmarkEnd w:id="17"/>
    </w:p>
    <w:p w14:paraId="693A6153" w14:textId="77777777" w:rsidR="00BF2C91" w:rsidRPr="00600BFE" w:rsidRDefault="00BF2C91" w:rsidP="00BF2C91">
      <w:pPr>
        <w:rPr>
          <w:rFonts w:ascii="Arial" w:hAnsi="Arial" w:cs="Arial"/>
          <w:sz w:val="24"/>
          <w:szCs w:val="24"/>
        </w:rPr>
      </w:pPr>
      <w:r w:rsidRPr="00600BFE">
        <w:rPr>
          <w:rFonts w:ascii="Arial" w:hAnsi="Arial" w:cs="Arial"/>
          <w:sz w:val="24"/>
          <w:szCs w:val="24"/>
        </w:rPr>
        <w:t>Settings page is divided into five separate blocks. Lets’ discuss each block individually.</w:t>
      </w:r>
    </w:p>
    <w:p w14:paraId="7FB49021" w14:textId="77777777" w:rsidR="00BF2C91" w:rsidRPr="00600BFE" w:rsidRDefault="00BF2C91" w:rsidP="00BF2C91">
      <w:pPr>
        <w:pStyle w:val="Heading2"/>
        <w:rPr>
          <w:rFonts w:ascii="Arial" w:hAnsi="Arial" w:cs="Arial"/>
        </w:rPr>
      </w:pPr>
      <w:bookmarkStart w:id="18" w:name="_Toc31367194"/>
      <w:r w:rsidRPr="00600BFE">
        <w:rPr>
          <w:rFonts w:ascii="Arial" w:hAnsi="Arial" w:cs="Arial"/>
        </w:rPr>
        <w:t>Test mode</w:t>
      </w:r>
      <w:bookmarkEnd w:id="18"/>
    </w:p>
    <w:p w14:paraId="4D0A402B" w14:textId="77777777" w:rsidR="00BF2C91" w:rsidRPr="00600BFE" w:rsidRDefault="00BF2C91" w:rsidP="00BF2C91">
      <w:pPr>
        <w:pStyle w:val="bodytextinvertususerguide"/>
        <w:rPr>
          <w:rFonts w:ascii="Arial" w:hAnsi="Arial" w:cs="Arial"/>
          <w:lang w:val="en-US"/>
        </w:rPr>
      </w:pPr>
      <w:r w:rsidRPr="00600BFE">
        <w:rPr>
          <w:rFonts w:ascii="Arial" w:hAnsi="Arial" w:cs="Arial"/>
          <w:noProof/>
          <w:lang w:val="en-US"/>
        </w:rPr>
        <w:drawing>
          <wp:inline distT="0" distB="0" distL="0" distR="0" wp14:anchorId="22C73C19" wp14:editId="15415CD6">
            <wp:extent cx="6183630" cy="1097732"/>
            <wp:effectExtent l="19050" t="19050" r="7620" b="2667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44588" cy="1108553"/>
                    </a:xfrm>
                    <a:prstGeom prst="rect">
                      <a:avLst/>
                    </a:prstGeom>
                    <a:ln>
                      <a:solidFill>
                        <a:schemeClr val="accent1"/>
                      </a:solidFill>
                    </a:ln>
                  </pic:spPr>
                </pic:pic>
              </a:graphicData>
            </a:graphic>
          </wp:inline>
        </w:drawing>
      </w:r>
    </w:p>
    <w:p w14:paraId="1D4C86F8" w14:textId="403F3771"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Test mode block consists only of one button. This button will allow merchant quickly switch between live and testing environment if the need occurs. By </w:t>
      </w:r>
      <w:r w:rsidR="00CD06D1" w:rsidRPr="00600BFE">
        <w:rPr>
          <w:rFonts w:ascii="Arial" w:hAnsi="Arial" w:cs="Arial"/>
          <w:lang w:val="en-US"/>
        </w:rPr>
        <w:t>default,</w:t>
      </w:r>
      <w:r w:rsidRPr="00600BFE">
        <w:rPr>
          <w:rFonts w:ascii="Arial" w:hAnsi="Arial" w:cs="Arial"/>
          <w:lang w:val="en-US"/>
        </w:rPr>
        <w:t xml:space="preserve"> </w:t>
      </w:r>
      <w:r w:rsidR="00CD06D1" w:rsidRPr="00600BFE">
        <w:rPr>
          <w:rFonts w:ascii="Arial" w:hAnsi="Arial" w:cs="Arial"/>
          <w:lang w:val="en-US"/>
        </w:rPr>
        <w:t>t</w:t>
      </w:r>
      <w:r w:rsidRPr="00600BFE">
        <w:rPr>
          <w:rFonts w:ascii="Arial" w:hAnsi="Arial" w:cs="Arial"/>
          <w:lang w:val="en-US"/>
        </w:rPr>
        <w:t>est mode is set to YES, so don’t forget to set it OFF when launching the shop.</w:t>
      </w:r>
    </w:p>
    <w:p w14:paraId="1BE2874D" w14:textId="77777777" w:rsidR="00BF2C91" w:rsidRPr="00600BFE" w:rsidRDefault="00BF2C91" w:rsidP="00BF2C91">
      <w:pPr>
        <w:pStyle w:val="Heading2"/>
        <w:rPr>
          <w:rFonts w:ascii="Arial" w:hAnsi="Arial" w:cs="Arial"/>
        </w:rPr>
      </w:pPr>
      <w:bookmarkStart w:id="19" w:name="_Toc31367195"/>
      <w:r w:rsidRPr="00600BFE">
        <w:rPr>
          <w:rFonts w:ascii="Arial" w:hAnsi="Arial" w:cs="Arial"/>
        </w:rPr>
        <w:t>Live/Test</w:t>
      </w:r>
      <w:bookmarkEnd w:id="19"/>
    </w:p>
    <w:p w14:paraId="5C6D5915"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Live and test blocks are identical.</w:t>
      </w:r>
    </w:p>
    <w:p w14:paraId="69FF58BD" w14:textId="77777777" w:rsidR="00BF2C91" w:rsidRPr="00600BFE" w:rsidRDefault="00BF2C91" w:rsidP="00BF2C91">
      <w:pPr>
        <w:pStyle w:val="bodytextinvertususerguide"/>
        <w:rPr>
          <w:rFonts w:ascii="Arial" w:hAnsi="Arial" w:cs="Arial"/>
          <w:lang w:val="en-US"/>
        </w:rPr>
      </w:pPr>
      <w:r w:rsidRPr="00600BFE">
        <w:rPr>
          <w:rFonts w:ascii="Arial" w:hAnsi="Arial" w:cs="Arial"/>
          <w:noProof/>
          <w:lang w:val="en-US"/>
        </w:rPr>
        <w:drawing>
          <wp:inline distT="0" distB="0" distL="0" distR="0" wp14:anchorId="0A99876F" wp14:editId="114EE149">
            <wp:extent cx="6145530" cy="2540643"/>
            <wp:effectExtent l="19050" t="19050" r="26670" b="12065"/>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2718" cy="2551883"/>
                    </a:xfrm>
                    <a:prstGeom prst="rect">
                      <a:avLst/>
                    </a:prstGeom>
                    <a:ln>
                      <a:solidFill>
                        <a:schemeClr val="accent1"/>
                      </a:solidFill>
                    </a:ln>
                  </pic:spPr>
                </pic:pic>
              </a:graphicData>
            </a:graphic>
          </wp:inline>
        </w:drawing>
      </w:r>
    </w:p>
    <w:p w14:paraId="03FC29E6"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Live block has information regarding live environment. Test block has information regarding test environment. To get access information for live </w:t>
      </w:r>
      <w:r w:rsidRPr="00600BFE">
        <w:rPr>
          <w:rFonts w:ascii="Arial" w:hAnsi="Arial" w:cs="Arial"/>
          <w:lang w:val="en-US"/>
        </w:rPr>
        <w:lastRenderedPageBreak/>
        <w:t xml:space="preserve">environment you have to </w:t>
      </w:r>
      <w:hyperlink r:id="rId23" w:history="1">
        <w:r w:rsidRPr="00600BFE">
          <w:rPr>
            <w:rStyle w:val="Hyperlink"/>
            <w:rFonts w:cs="Arial"/>
            <w:lang w:val="en-US"/>
          </w:rPr>
          <w:t>request an offer here</w:t>
        </w:r>
      </w:hyperlink>
      <w:r w:rsidRPr="00600BFE">
        <w:rPr>
          <w:rFonts w:ascii="Arial" w:hAnsi="Arial" w:cs="Arial"/>
          <w:lang w:val="en-US"/>
        </w:rPr>
        <w:t xml:space="preserve">. To get access information to test account please follow this </w:t>
      </w:r>
      <w:hyperlink r:id="rId24" w:history="1">
        <w:r w:rsidRPr="00600BFE">
          <w:rPr>
            <w:rStyle w:val="Hyperlink"/>
            <w:rFonts w:cs="Arial"/>
            <w:lang w:val="en-US"/>
          </w:rPr>
          <w:t>link</w:t>
        </w:r>
      </w:hyperlink>
      <w:r w:rsidRPr="00600BFE">
        <w:rPr>
          <w:rFonts w:ascii="Arial" w:hAnsi="Arial" w:cs="Arial"/>
          <w:lang w:val="en-US"/>
        </w:rPr>
        <w:t>.</w:t>
      </w:r>
    </w:p>
    <w:p w14:paraId="7BE00ADB"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To get JSON API username and password you have to login to Saferpay management interface and go to Settings -&gt; JSON API basic authentication or follow this link </w:t>
      </w:r>
      <w:hyperlink r:id="rId25" w:history="1">
        <w:r w:rsidRPr="00600BFE">
          <w:rPr>
            <w:rStyle w:val="Hyperlink"/>
            <w:rFonts w:cs="Arial"/>
            <w:lang w:val="en-US"/>
          </w:rPr>
          <w:t>https://test.saferpay.com/BO/Settings/JsonApiLogin</w:t>
        </w:r>
      </w:hyperlink>
      <w:r w:rsidRPr="00600BFE">
        <w:rPr>
          <w:rFonts w:ascii="Arial" w:hAnsi="Arial" w:cs="Arial"/>
          <w:lang w:val="en-US"/>
        </w:rPr>
        <w:t xml:space="preserve"> :</w:t>
      </w:r>
    </w:p>
    <w:p w14:paraId="5D0D7D80" w14:textId="77777777" w:rsidR="00BF2C91" w:rsidRPr="00600BFE" w:rsidRDefault="00BF2C91" w:rsidP="00BF2C91">
      <w:pPr>
        <w:rPr>
          <w:rFonts w:ascii="Arial" w:hAnsi="Arial" w:cs="Arial"/>
        </w:rPr>
      </w:pPr>
      <w:r w:rsidRPr="00600BFE">
        <w:rPr>
          <w:rFonts w:ascii="Arial" w:hAnsi="Arial" w:cs="Arial"/>
          <w:noProof/>
        </w:rPr>
        <w:drawing>
          <wp:inline distT="0" distB="0" distL="0" distR="0" wp14:anchorId="367BC98E" wp14:editId="0635CC13">
            <wp:extent cx="6177280" cy="4111819"/>
            <wp:effectExtent l="19050" t="19050" r="13970" b="22225"/>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03341" cy="4129166"/>
                    </a:xfrm>
                    <a:prstGeom prst="rect">
                      <a:avLst/>
                    </a:prstGeom>
                    <a:ln>
                      <a:solidFill>
                        <a:schemeClr val="accent1"/>
                      </a:solidFill>
                    </a:ln>
                  </pic:spPr>
                </pic:pic>
              </a:graphicData>
            </a:graphic>
          </wp:inline>
        </w:drawing>
      </w:r>
    </w:p>
    <w:p w14:paraId="699480C6" w14:textId="77777777" w:rsidR="00BF2C91" w:rsidRPr="00600BFE" w:rsidRDefault="00BF2C91" w:rsidP="00BF2C91">
      <w:pPr>
        <w:rPr>
          <w:rFonts w:ascii="Arial" w:hAnsi="Arial" w:cs="Arial"/>
        </w:rPr>
      </w:pPr>
      <w:r w:rsidRPr="00600BFE">
        <w:rPr>
          <w:rFonts w:ascii="Arial" w:hAnsi="Arial" w:cs="Arial"/>
        </w:rPr>
        <w:t>Click “Create new Json API login” to generate login information for API</w:t>
      </w:r>
    </w:p>
    <w:p w14:paraId="011D0DA4" w14:textId="77777777" w:rsidR="00BF2C91" w:rsidRPr="00600BFE" w:rsidRDefault="00BF2C91" w:rsidP="00BF2C91">
      <w:pPr>
        <w:rPr>
          <w:rFonts w:ascii="Arial" w:hAnsi="Arial" w:cs="Arial"/>
        </w:rPr>
      </w:pPr>
      <w:r w:rsidRPr="00600BFE">
        <w:rPr>
          <w:rFonts w:ascii="Arial" w:hAnsi="Arial" w:cs="Arial"/>
        </w:rPr>
        <w:t>You can also see Customer ID in the same page.</w:t>
      </w:r>
    </w:p>
    <w:p w14:paraId="52A0FAA9" w14:textId="77777777" w:rsidR="00BF2C91" w:rsidRPr="00600BFE" w:rsidRDefault="00BF2C91" w:rsidP="00BF2C91">
      <w:pPr>
        <w:rPr>
          <w:rFonts w:ascii="Arial" w:hAnsi="Arial" w:cs="Arial"/>
        </w:rPr>
      </w:pPr>
      <w:r w:rsidRPr="00600BFE">
        <w:rPr>
          <w:rFonts w:ascii="Arial" w:hAnsi="Arial" w:cs="Arial"/>
        </w:rPr>
        <w:t xml:space="preserve">To get terminal ID, you need to go to Settings -&gt; Payment means / Terminals or follow this link </w:t>
      </w:r>
      <w:hyperlink r:id="rId27" w:history="1">
        <w:r w:rsidRPr="00600BFE">
          <w:rPr>
            <w:rStyle w:val="Hyperlink"/>
            <w:rFonts w:cs="Arial"/>
          </w:rPr>
          <w:t>https://test.saferpay.com/BO/Settings/Terminal</w:t>
        </w:r>
      </w:hyperlink>
      <w:r w:rsidRPr="00600BFE">
        <w:rPr>
          <w:rFonts w:ascii="Arial" w:hAnsi="Arial" w:cs="Arial"/>
        </w:rPr>
        <w:t xml:space="preserve">  :</w:t>
      </w:r>
    </w:p>
    <w:p w14:paraId="04BCF413" w14:textId="77777777" w:rsidR="00BF2C91" w:rsidRPr="00600BFE" w:rsidRDefault="00BF2C91" w:rsidP="00BF2C91">
      <w:pPr>
        <w:rPr>
          <w:rFonts w:ascii="Arial" w:hAnsi="Arial" w:cs="Arial"/>
        </w:rPr>
      </w:pPr>
      <w:r w:rsidRPr="00600BFE">
        <w:rPr>
          <w:rFonts w:ascii="Arial" w:hAnsi="Arial" w:cs="Arial"/>
          <w:noProof/>
        </w:rPr>
        <w:lastRenderedPageBreak/>
        <w:drawing>
          <wp:inline distT="0" distB="0" distL="0" distR="0" wp14:anchorId="28863AB4" wp14:editId="23F91647">
            <wp:extent cx="6177280" cy="3410995"/>
            <wp:effectExtent l="19050" t="19050" r="13970" b="18415"/>
            <wp:docPr id="19" name="Paveikslėli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93327" cy="3419856"/>
                    </a:xfrm>
                    <a:prstGeom prst="rect">
                      <a:avLst/>
                    </a:prstGeom>
                    <a:ln>
                      <a:solidFill>
                        <a:schemeClr val="accent1"/>
                      </a:solidFill>
                    </a:ln>
                  </pic:spPr>
                </pic:pic>
              </a:graphicData>
            </a:graphic>
          </wp:inline>
        </w:drawing>
      </w:r>
    </w:p>
    <w:p w14:paraId="5FEC3133" w14:textId="77777777" w:rsidR="00BF2C91" w:rsidRPr="00600BFE" w:rsidRDefault="00BF2C91" w:rsidP="00BF2C91">
      <w:pPr>
        <w:rPr>
          <w:rFonts w:ascii="Arial" w:hAnsi="Arial" w:cs="Arial"/>
        </w:rPr>
      </w:pPr>
      <w:r w:rsidRPr="00600BFE">
        <w:rPr>
          <w:rFonts w:ascii="Arial" w:hAnsi="Arial" w:cs="Arial"/>
        </w:rPr>
        <w:t xml:space="preserve">In this menu item you can see Customer ID and right below it you can see your Terminal ID. </w:t>
      </w:r>
    </w:p>
    <w:p w14:paraId="0328697E"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Saferpay has two licenses:</w:t>
      </w:r>
    </w:p>
    <w:p w14:paraId="4063B2D5" w14:textId="7256BB96" w:rsidR="00BF2C91" w:rsidRPr="00600BFE" w:rsidRDefault="00BF2C91" w:rsidP="00BF2C91">
      <w:pPr>
        <w:pStyle w:val="Bullet-pointsinvertususerguide"/>
        <w:rPr>
          <w:rFonts w:ascii="Arial" w:hAnsi="Arial" w:cs="Arial"/>
          <w:lang w:val="en-US"/>
        </w:rPr>
      </w:pPr>
      <w:proofErr w:type="spellStart"/>
      <w:r w:rsidRPr="00600BFE">
        <w:rPr>
          <w:rFonts w:ascii="Arial" w:hAnsi="Arial" w:cs="Arial"/>
          <w:lang w:val="en-US"/>
        </w:rPr>
        <w:t>Saferpay</w:t>
      </w:r>
      <w:proofErr w:type="spellEnd"/>
      <w:r w:rsidRPr="00600BFE">
        <w:rPr>
          <w:rFonts w:ascii="Arial" w:hAnsi="Arial" w:cs="Arial"/>
          <w:lang w:val="en-US"/>
        </w:rPr>
        <w:t xml:space="preserve"> </w:t>
      </w:r>
      <w:r w:rsidR="001634AA">
        <w:rPr>
          <w:rFonts w:ascii="Arial" w:hAnsi="Arial" w:cs="Arial"/>
          <w:lang w:val="en-US"/>
        </w:rPr>
        <w:t>E-</w:t>
      </w:r>
      <w:r w:rsidR="001634AA" w:rsidRPr="00600BFE">
        <w:rPr>
          <w:rFonts w:ascii="Arial" w:hAnsi="Arial" w:cs="Arial"/>
          <w:lang w:val="en-US"/>
        </w:rPr>
        <w:t>Commerce</w:t>
      </w:r>
    </w:p>
    <w:p w14:paraId="4BD067BA" w14:textId="77777777" w:rsidR="00BF2C91" w:rsidRPr="00600BFE" w:rsidRDefault="00BF2C91" w:rsidP="00BF2C91">
      <w:pPr>
        <w:pStyle w:val="Bullet-pointsinvertususerguide"/>
        <w:rPr>
          <w:rFonts w:ascii="Arial" w:hAnsi="Arial" w:cs="Arial"/>
          <w:lang w:val="en-US"/>
        </w:rPr>
      </w:pPr>
      <w:r w:rsidRPr="00600BFE">
        <w:rPr>
          <w:rFonts w:ascii="Arial" w:hAnsi="Arial" w:cs="Arial"/>
          <w:lang w:val="en-US"/>
        </w:rPr>
        <w:t>Saferpay Business</w:t>
      </w:r>
    </w:p>
    <w:p w14:paraId="15282CF4" w14:textId="635A1FA3"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Which one should you get? </w:t>
      </w:r>
      <w:proofErr w:type="spellStart"/>
      <w:r w:rsidRPr="00600BFE">
        <w:rPr>
          <w:rFonts w:ascii="Arial" w:hAnsi="Arial" w:cs="Arial"/>
          <w:lang w:val="en-US"/>
        </w:rPr>
        <w:t>Saferpay</w:t>
      </w:r>
      <w:proofErr w:type="spellEnd"/>
      <w:r w:rsidRPr="00600BFE">
        <w:rPr>
          <w:rFonts w:ascii="Arial" w:hAnsi="Arial" w:cs="Arial"/>
          <w:lang w:val="en-US"/>
        </w:rPr>
        <w:t xml:space="preserve"> </w:t>
      </w:r>
      <w:r w:rsidR="001634AA">
        <w:rPr>
          <w:rFonts w:ascii="Arial" w:hAnsi="Arial" w:cs="Arial"/>
          <w:lang w:val="en-US"/>
        </w:rPr>
        <w:t>E-</w:t>
      </w:r>
      <w:r w:rsidR="001634AA" w:rsidRPr="00600BFE">
        <w:rPr>
          <w:rFonts w:ascii="Arial" w:hAnsi="Arial" w:cs="Arial"/>
          <w:lang w:val="en-US"/>
        </w:rPr>
        <w:t xml:space="preserve">Commerce </w:t>
      </w:r>
      <w:r w:rsidRPr="00600BFE">
        <w:rPr>
          <w:rFonts w:ascii="Arial" w:hAnsi="Arial" w:cs="Arial"/>
          <w:lang w:val="en-US"/>
        </w:rPr>
        <w:t xml:space="preserve">covers basic needs of every merchant. Saferpay Business provides additional functionality such as: refunds via </w:t>
      </w:r>
      <w:proofErr w:type="spellStart"/>
      <w:r w:rsidRPr="00600BFE">
        <w:rPr>
          <w:rFonts w:ascii="Arial" w:hAnsi="Arial" w:cs="Arial"/>
          <w:lang w:val="en-US"/>
        </w:rPr>
        <w:t>PrestaShop</w:t>
      </w:r>
      <w:proofErr w:type="spellEnd"/>
      <w:r w:rsidRPr="00600BFE">
        <w:rPr>
          <w:rFonts w:ascii="Arial" w:hAnsi="Arial" w:cs="Arial"/>
          <w:lang w:val="en-US"/>
        </w:rPr>
        <w:t xml:space="preserve">, order management and Secure Data Storage for the buyers. </w:t>
      </w:r>
    </w:p>
    <w:p w14:paraId="41515313"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In case you are using Saferpay Business without the corresponding license, the API will throw an error.</w:t>
      </w:r>
    </w:p>
    <w:p w14:paraId="67ECCFD9"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If you have Business license you should set “I have Business license” to YES.</w:t>
      </w:r>
    </w:p>
    <w:p w14:paraId="02EEB0C5" w14:textId="77777777" w:rsidR="00BF2C91" w:rsidRPr="00600BFE" w:rsidRDefault="00BF2C91" w:rsidP="00BF2C91">
      <w:pPr>
        <w:pStyle w:val="Heading2"/>
        <w:rPr>
          <w:rFonts w:ascii="Arial" w:hAnsi="Arial" w:cs="Arial"/>
        </w:rPr>
      </w:pPr>
      <w:bookmarkStart w:id="20" w:name="_Toc31367196"/>
      <w:r w:rsidRPr="00600BFE">
        <w:rPr>
          <w:rFonts w:ascii="Arial" w:hAnsi="Arial" w:cs="Arial"/>
        </w:rPr>
        <w:lastRenderedPageBreak/>
        <w:t>Setting</w:t>
      </w:r>
      <w:bookmarkEnd w:id="20"/>
    </w:p>
    <w:p w14:paraId="1A002F7D" w14:textId="77777777" w:rsidR="00BF2C91" w:rsidRPr="00600BFE" w:rsidRDefault="00BF2C91" w:rsidP="00CD06D1">
      <w:pPr>
        <w:pStyle w:val="Bullet-pointsinvertususerguide"/>
        <w:numPr>
          <w:ilvl w:val="0"/>
          <w:numId w:val="0"/>
        </w:numPr>
        <w:ind w:left="357" w:hanging="357"/>
        <w:rPr>
          <w:rFonts w:ascii="Arial" w:hAnsi="Arial" w:cs="Arial"/>
          <w:lang w:val="en-US"/>
        </w:rPr>
      </w:pPr>
      <w:r w:rsidRPr="00600BFE">
        <w:rPr>
          <w:rFonts w:ascii="Arial" w:hAnsi="Arial" w:cs="Arial"/>
          <w:noProof/>
          <w:lang w:val="en-US"/>
        </w:rPr>
        <w:drawing>
          <wp:inline distT="0" distB="0" distL="0" distR="0" wp14:anchorId="0F34FB37" wp14:editId="2517274E">
            <wp:extent cx="6141811" cy="2571750"/>
            <wp:effectExtent l="19050" t="19050" r="11430" b="1905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95703" cy="2594316"/>
                    </a:xfrm>
                    <a:prstGeom prst="rect">
                      <a:avLst/>
                    </a:prstGeom>
                    <a:ln>
                      <a:solidFill>
                        <a:schemeClr val="accent1"/>
                      </a:solidFill>
                    </a:ln>
                  </pic:spPr>
                </pic:pic>
              </a:graphicData>
            </a:graphic>
          </wp:inline>
        </w:drawing>
      </w:r>
    </w:p>
    <w:p w14:paraId="142A918D"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Default payment behavior – how payment provider should behave when order is created. There are two options:</w:t>
      </w:r>
    </w:p>
    <w:p w14:paraId="401E8F1C" w14:textId="77777777" w:rsidR="00BF2C91" w:rsidRPr="00600BFE" w:rsidRDefault="00BF2C91" w:rsidP="00BF2C91">
      <w:pPr>
        <w:pStyle w:val="Bullet-pointsinvertususerguide"/>
        <w:rPr>
          <w:rFonts w:ascii="Arial" w:hAnsi="Arial" w:cs="Arial"/>
          <w:lang w:val="en-US"/>
        </w:rPr>
      </w:pPr>
      <w:r w:rsidRPr="00600BFE">
        <w:rPr>
          <w:rFonts w:ascii="Arial" w:hAnsi="Arial" w:cs="Arial"/>
          <w:lang w:val="en-US"/>
        </w:rPr>
        <w:t xml:space="preserve">Capture – automatically capture the amount in the order. Default. Keep in mind that automatic capture in some countries can be against the law. </w:t>
      </w:r>
    </w:p>
    <w:p w14:paraId="6F650A8C" w14:textId="77777777" w:rsidR="00BF2C91" w:rsidRPr="00600BFE" w:rsidRDefault="00BF2C91" w:rsidP="00BF2C91">
      <w:pPr>
        <w:pStyle w:val="Bullet-pointsinvertususerguide"/>
        <w:rPr>
          <w:rFonts w:ascii="Arial" w:hAnsi="Arial" w:cs="Arial"/>
          <w:lang w:val="en-US"/>
        </w:rPr>
      </w:pPr>
      <w:r w:rsidRPr="00600BFE">
        <w:rPr>
          <w:rFonts w:ascii="Arial" w:hAnsi="Arial" w:cs="Arial"/>
          <w:lang w:val="en-US"/>
        </w:rPr>
        <w:t>Authorize – payment will be authorized, but merchant will have to capture manually.</w:t>
      </w:r>
    </w:p>
    <w:p w14:paraId="125293D9" w14:textId="137C9765" w:rsidR="00BF2C91" w:rsidRPr="00600BFE" w:rsidRDefault="008A5BC8" w:rsidP="00BF2C91">
      <w:pPr>
        <w:pStyle w:val="bodytextinvertususerguide"/>
        <w:rPr>
          <w:rFonts w:ascii="Arial" w:hAnsi="Arial" w:cs="Arial"/>
          <w:lang w:val="en-US"/>
        </w:rPr>
      </w:pPr>
      <w:r w:rsidRPr="00600BFE">
        <w:rPr>
          <w:rFonts w:ascii="Arial" w:hAnsi="Arial" w:cs="Arial"/>
          <w:lang w:val="en-US"/>
        </w:rPr>
        <w:t>Behavior</w:t>
      </w:r>
      <w:r w:rsidR="00BF2C91" w:rsidRPr="00600BFE">
        <w:rPr>
          <w:rFonts w:ascii="Arial" w:hAnsi="Arial" w:cs="Arial"/>
          <w:lang w:val="en-US"/>
        </w:rPr>
        <w:t xml:space="preserve"> when </w:t>
      </w:r>
      <w:r w:rsidR="001634AA">
        <w:rPr>
          <w:rFonts w:ascii="Arial" w:hAnsi="Arial" w:cs="Arial"/>
          <w:lang w:val="en-US"/>
        </w:rPr>
        <w:t>3-D Secure</w:t>
      </w:r>
      <w:r w:rsidR="00BF2C91" w:rsidRPr="00600BFE">
        <w:rPr>
          <w:rFonts w:ascii="Arial" w:hAnsi="Arial" w:cs="Arial"/>
          <w:lang w:val="en-US"/>
        </w:rPr>
        <w:t xml:space="preserve"> fails - how payment provider should behave when payment fails to provide 3-D Secure verification. There are two options: </w:t>
      </w:r>
    </w:p>
    <w:p w14:paraId="04FEB065" w14:textId="77777777" w:rsidR="00BF2C91" w:rsidRPr="00600BFE" w:rsidRDefault="00BF2C91" w:rsidP="00BF2C91">
      <w:pPr>
        <w:pStyle w:val="Bullet-pointsinvertususerguide"/>
        <w:rPr>
          <w:rFonts w:ascii="Arial" w:hAnsi="Arial" w:cs="Arial"/>
          <w:lang w:val="en-US"/>
        </w:rPr>
      </w:pPr>
      <w:r w:rsidRPr="00600BFE">
        <w:rPr>
          <w:rFonts w:ascii="Arial" w:hAnsi="Arial" w:cs="Arial"/>
          <w:lang w:val="en-US"/>
        </w:rPr>
        <w:t>Cancel – payment will not be accepted. Default.</w:t>
      </w:r>
    </w:p>
    <w:p w14:paraId="39C1CDE3" w14:textId="77777777" w:rsidR="00BF2C91" w:rsidRPr="00600BFE" w:rsidRDefault="00BF2C91" w:rsidP="00BF2C91">
      <w:pPr>
        <w:pStyle w:val="Bullet-pointsinvertususerguide"/>
        <w:rPr>
          <w:rFonts w:ascii="Arial" w:hAnsi="Arial" w:cs="Arial"/>
          <w:lang w:val="en-US"/>
        </w:rPr>
      </w:pPr>
      <w:r w:rsidRPr="00600BFE">
        <w:rPr>
          <w:rFonts w:ascii="Arial" w:hAnsi="Arial" w:cs="Arial"/>
          <w:lang w:val="en-US"/>
        </w:rPr>
        <w:t xml:space="preserve">Authorize – payment will be authorized, but merchant will have to capture manually. By capturing merchant takes full responsibility on himself. </w:t>
      </w:r>
    </w:p>
    <w:p w14:paraId="5B0443F9" w14:textId="72E27969" w:rsidR="00BF2C91" w:rsidRPr="00600BFE" w:rsidRDefault="00BF2C91" w:rsidP="00BF2C91">
      <w:pPr>
        <w:pStyle w:val="bodytextinvertususerguide"/>
        <w:rPr>
          <w:rFonts w:ascii="Arial" w:hAnsi="Arial" w:cs="Arial"/>
          <w:lang w:val="en-US"/>
        </w:rPr>
      </w:pPr>
      <w:r w:rsidRPr="00600BFE">
        <w:rPr>
          <w:rFonts w:ascii="Arial" w:hAnsi="Arial" w:cs="Arial"/>
          <w:lang w:val="en-US"/>
        </w:rPr>
        <w:t>Credit card saving for customers – add options of secure data storage for faster checkout for the buyer. You can disable it if it</w:t>
      </w:r>
      <w:r w:rsidR="00007F2D" w:rsidRPr="00600BFE">
        <w:rPr>
          <w:rFonts w:ascii="Arial" w:hAnsi="Arial" w:cs="Arial"/>
          <w:lang w:val="en-US"/>
        </w:rPr>
        <w:t xml:space="preserve"> </w:t>
      </w:r>
      <w:r w:rsidR="008A5BC8" w:rsidRPr="00600BFE">
        <w:rPr>
          <w:rFonts w:ascii="Arial" w:hAnsi="Arial" w:cs="Arial"/>
          <w:lang w:val="en-US"/>
        </w:rPr>
        <w:t>confuses</w:t>
      </w:r>
      <w:r w:rsidRPr="00600BFE">
        <w:rPr>
          <w:rFonts w:ascii="Arial" w:hAnsi="Arial" w:cs="Arial"/>
          <w:lang w:val="en-US"/>
        </w:rPr>
        <w:t xml:space="preserve"> your customers. </w:t>
      </w:r>
    </w:p>
    <w:p w14:paraId="4DB07E60" w14:textId="77777777" w:rsidR="00BF2C91" w:rsidRPr="00600BFE" w:rsidRDefault="00BF2C91" w:rsidP="00BF2C91">
      <w:pPr>
        <w:pStyle w:val="Heading2"/>
        <w:rPr>
          <w:rFonts w:ascii="Arial" w:hAnsi="Arial" w:cs="Arial"/>
        </w:rPr>
      </w:pPr>
      <w:bookmarkStart w:id="21" w:name="_Toc31367197"/>
      <w:r w:rsidRPr="00600BFE">
        <w:rPr>
          <w:rFonts w:ascii="Arial" w:hAnsi="Arial" w:cs="Arial"/>
        </w:rPr>
        <w:lastRenderedPageBreak/>
        <w:t>Styling</w:t>
      </w:r>
      <w:bookmarkEnd w:id="21"/>
    </w:p>
    <w:p w14:paraId="06ECF754" w14:textId="77777777" w:rsidR="00BF2C91" w:rsidRPr="00600BFE" w:rsidRDefault="00BF2C91" w:rsidP="00BF2C91">
      <w:pPr>
        <w:rPr>
          <w:rFonts w:ascii="Arial" w:hAnsi="Arial" w:cs="Arial"/>
        </w:rPr>
      </w:pPr>
      <w:r w:rsidRPr="00600BFE">
        <w:rPr>
          <w:rFonts w:ascii="Arial" w:hAnsi="Arial" w:cs="Arial"/>
          <w:noProof/>
        </w:rPr>
        <w:drawing>
          <wp:inline distT="0" distB="0" distL="0" distR="0" wp14:anchorId="633699D8" wp14:editId="68C8C331">
            <wp:extent cx="6088380" cy="1400304"/>
            <wp:effectExtent l="19050" t="19050" r="26670" b="28575"/>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34385" cy="1410885"/>
                    </a:xfrm>
                    <a:prstGeom prst="rect">
                      <a:avLst/>
                    </a:prstGeom>
                    <a:ln>
                      <a:solidFill>
                        <a:schemeClr val="accent1"/>
                      </a:solidFill>
                    </a:ln>
                  </pic:spPr>
                </pic:pic>
              </a:graphicData>
            </a:graphic>
          </wp:inline>
        </w:drawing>
      </w:r>
    </w:p>
    <w:p w14:paraId="4BD90BCF"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If default Saferpay look doesn’t fit your website, there are two options how you can change it.</w:t>
      </w:r>
    </w:p>
    <w:p w14:paraId="60A6EA2D" w14:textId="45B0E41F"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In your Saferpay account there is a possibility to create custom design of payment page with dedicated tools. If you do that, please enter the name of custom design you have created and it will be loaded in the next checkout session. </w:t>
      </w:r>
    </w:p>
    <w:p w14:paraId="1FEA3D9C" w14:textId="6FDBC570" w:rsidR="00783815" w:rsidRPr="00600BFE" w:rsidRDefault="00783815" w:rsidP="00783815">
      <w:pPr>
        <w:pStyle w:val="CommentText"/>
        <w:rPr>
          <w:rFonts w:ascii="Arial" w:hAnsi="Arial" w:cs="Arial"/>
        </w:rPr>
      </w:pPr>
      <w:r w:rsidRPr="00600BFE">
        <w:rPr>
          <w:rFonts w:ascii="Arial" w:hAnsi="Arial" w:cs="Arial"/>
        </w:rPr>
        <w:t>In Saferpay Backoffice. See „Settings &gt; Payment Page Configuration“. Note, that it has only limited styling-options, for merchants, that do not want, or cannot deal with CSS.</w:t>
      </w:r>
    </w:p>
    <w:p w14:paraId="52F06E49" w14:textId="77777777" w:rsidR="00783815" w:rsidRPr="00600BFE" w:rsidRDefault="00783815" w:rsidP="00783815">
      <w:pPr>
        <w:pStyle w:val="CommentText"/>
        <w:rPr>
          <w:rFonts w:ascii="Arial" w:hAnsi="Arial" w:cs="Arial"/>
        </w:rPr>
      </w:pPr>
    </w:p>
    <w:p w14:paraId="7E72A25A" w14:textId="00D44BF5"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Another option would be to provide link to your CSS style file, which will be loaded in the next checkout session. </w:t>
      </w:r>
    </w:p>
    <w:p w14:paraId="2AF90D0C" w14:textId="4E4BE6AF" w:rsidR="00783815" w:rsidRPr="00600BFE" w:rsidRDefault="00783815" w:rsidP="00783815">
      <w:pPr>
        <w:pStyle w:val="CommentText"/>
        <w:rPr>
          <w:rFonts w:ascii="Arial" w:hAnsi="Arial" w:cs="Arial"/>
        </w:rPr>
      </w:pPr>
      <w:r w:rsidRPr="00600BFE">
        <w:rPr>
          <w:rFonts w:ascii="Arial" w:hAnsi="Arial" w:cs="Arial"/>
        </w:rPr>
        <w:t>There are, however</w:t>
      </w:r>
      <w:r w:rsidR="002202D0" w:rsidRPr="00600BFE">
        <w:rPr>
          <w:rFonts w:ascii="Arial" w:hAnsi="Arial" w:cs="Arial"/>
        </w:rPr>
        <w:t>,</w:t>
      </w:r>
      <w:r w:rsidRPr="00600BFE">
        <w:rPr>
          <w:rFonts w:ascii="Arial" w:hAnsi="Arial" w:cs="Arial"/>
        </w:rPr>
        <w:t xml:space="preserve"> some limitations. Information about CSS-Styling can be found here:</w:t>
      </w:r>
    </w:p>
    <w:p w14:paraId="2F763C6F" w14:textId="77777777" w:rsidR="00783815" w:rsidRPr="00600BFE" w:rsidRDefault="00783905" w:rsidP="00783815">
      <w:pPr>
        <w:pStyle w:val="CommentText"/>
        <w:rPr>
          <w:rFonts w:ascii="Arial" w:hAnsi="Arial" w:cs="Arial"/>
        </w:rPr>
      </w:pPr>
      <w:hyperlink r:id="rId31" w:anchor="css-usecss" w:history="1">
        <w:r w:rsidR="00783815" w:rsidRPr="00600BFE">
          <w:rPr>
            <w:rStyle w:val="Hyperlink"/>
            <w:rFonts w:cs="Arial"/>
          </w:rPr>
          <w:t>https://saferpay.github.io/sndbx/CssiFrame.html#css-usecss</w:t>
        </w:r>
      </w:hyperlink>
    </w:p>
    <w:p w14:paraId="65F93534" w14:textId="77777777" w:rsidR="00783815" w:rsidRPr="00600BFE" w:rsidRDefault="00783815" w:rsidP="00783815">
      <w:pPr>
        <w:pStyle w:val="CommentText"/>
        <w:rPr>
          <w:rFonts w:ascii="Arial" w:hAnsi="Arial" w:cs="Arial"/>
        </w:rPr>
      </w:pPr>
      <w:r w:rsidRPr="00600BFE">
        <w:rPr>
          <w:rFonts w:ascii="Arial" w:hAnsi="Arial" w:cs="Arial"/>
        </w:rPr>
        <w:t>Especially note:</w:t>
      </w:r>
    </w:p>
    <w:p w14:paraId="247B05A7" w14:textId="77777777" w:rsidR="00783815" w:rsidRPr="00600BFE" w:rsidRDefault="00783905" w:rsidP="00783815">
      <w:pPr>
        <w:pStyle w:val="CommentText"/>
        <w:rPr>
          <w:rFonts w:ascii="Arial" w:hAnsi="Arial" w:cs="Arial"/>
        </w:rPr>
      </w:pPr>
      <w:hyperlink r:id="rId32" w:anchor="css-info" w:history="1">
        <w:r w:rsidR="00783815" w:rsidRPr="00600BFE">
          <w:rPr>
            <w:rStyle w:val="Hyperlink"/>
            <w:rFonts w:cs="Arial"/>
          </w:rPr>
          <w:t>https://saferpay.github.io/sndbx/CssiFrame.html#css-info</w:t>
        </w:r>
      </w:hyperlink>
    </w:p>
    <w:p w14:paraId="6B72B790" w14:textId="77777777" w:rsidR="00783815" w:rsidRPr="00600BFE" w:rsidRDefault="00783815" w:rsidP="00783815">
      <w:pPr>
        <w:rPr>
          <w:rFonts w:ascii="Arial" w:hAnsi="Arial" w:cs="Arial"/>
        </w:rPr>
      </w:pPr>
    </w:p>
    <w:p w14:paraId="0ECB4704" w14:textId="77777777" w:rsidR="00BF2C91" w:rsidRPr="00600BFE" w:rsidRDefault="00BF2C91" w:rsidP="00BF2C91">
      <w:pPr>
        <w:rPr>
          <w:rFonts w:ascii="Arial" w:hAnsi="Arial" w:cs="Arial"/>
        </w:rPr>
      </w:pPr>
    </w:p>
    <w:p w14:paraId="277022B8" w14:textId="77777777" w:rsidR="00BF2C91" w:rsidRPr="00600BFE" w:rsidRDefault="00BF2C91" w:rsidP="00BF2C91">
      <w:pPr>
        <w:rPr>
          <w:rFonts w:ascii="Arial" w:eastAsiaTheme="majorEastAsia" w:hAnsi="Arial" w:cs="Arial"/>
          <w:color w:val="FFFFFF" w:themeColor="background1"/>
          <w:sz w:val="52"/>
          <w:szCs w:val="52"/>
        </w:rPr>
      </w:pPr>
      <w:r w:rsidRPr="00600BFE">
        <w:rPr>
          <w:rFonts w:ascii="Arial" w:hAnsi="Arial" w:cs="Arial"/>
        </w:rPr>
        <w:br w:type="page"/>
      </w:r>
    </w:p>
    <w:p w14:paraId="13F0C483" w14:textId="77777777" w:rsidR="00BF2C91" w:rsidRPr="00600BFE" w:rsidRDefault="00BF2C91" w:rsidP="00BF2C91">
      <w:pPr>
        <w:pStyle w:val="Heading1"/>
        <w:rPr>
          <w:rFonts w:ascii="Arial" w:hAnsi="Arial" w:cs="Arial"/>
        </w:rPr>
      </w:pPr>
      <w:bookmarkStart w:id="22" w:name="_Toc31367198"/>
      <w:r w:rsidRPr="00600BFE">
        <w:rPr>
          <w:rFonts w:ascii="Arial" w:hAnsi="Arial" w:cs="Arial"/>
        </w:rPr>
        <w:lastRenderedPageBreak/>
        <w:t>Payments tab</w:t>
      </w:r>
      <w:bookmarkEnd w:id="22"/>
    </w:p>
    <w:p w14:paraId="16AF9D00" w14:textId="06AF7E1D"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Payments tab displays all possible payments: Alipay, </w:t>
      </w:r>
      <w:r w:rsidR="00F67CFC">
        <w:rPr>
          <w:rFonts w:ascii="Arial" w:hAnsi="Arial" w:cs="Arial"/>
          <w:lang w:val="en-US"/>
        </w:rPr>
        <w:t>American Express</w:t>
      </w:r>
      <w:r w:rsidRPr="00600BFE">
        <w:rPr>
          <w:rFonts w:ascii="Arial" w:hAnsi="Arial" w:cs="Arial"/>
          <w:lang w:val="en-US"/>
        </w:rPr>
        <w:t xml:space="preserve">, </w:t>
      </w:r>
      <w:proofErr w:type="spellStart"/>
      <w:r w:rsidRPr="00600BFE">
        <w:rPr>
          <w:rFonts w:ascii="Arial" w:hAnsi="Arial" w:cs="Arial"/>
          <w:lang w:val="en-US"/>
        </w:rPr>
        <w:t>Bancontact</w:t>
      </w:r>
      <w:proofErr w:type="spellEnd"/>
      <w:r w:rsidRPr="00600BFE">
        <w:rPr>
          <w:rFonts w:ascii="Arial" w:hAnsi="Arial" w:cs="Arial"/>
          <w:lang w:val="en-US"/>
        </w:rPr>
        <w:t xml:space="preserve">, </w:t>
      </w:r>
      <w:proofErr w:type="spellStart"/>
      <w:r w:rsidRPr="00600BFE">
        <w:rPr>
          <w:rFonts w:ascii="Arial" w:hAnsi="Arial" w:cs="Arial"/>
          <w:lang w:val="en-US"/>
        </w:rPr>
        <w:t>Bonus</w:t>
      </w:r>
      <w:r w:rsidR="00F67CFC">
        <w:rPr>
          <w:rFonts w:ascii="Arial" w:hAnsi="Arial" w:cs="Arial"/>
          <w:lang w:val="en-US"/>
        </w:rPr>
        <w:t>Card</w:t>
      </w:r>
      <w:proofErr w:type="spellEnd"/>
      <w:r w:rsidRPr="00600BFE">
        <w:rPr>
          <w:rFonts w:ascii="Arial" w:hAnsi="Arial" w:cs="Arial"/>
          <w:lang w:val="en-US"/>
        </w:rPr>
        <w:t>, Diners</w:t>
      </w:r>
      <w:r w:rsidR="00F67CFC">
        <w:rPr>
          <w:rFonts w:ascii="Arial" w:hAnsi="Arial" w:cs="Arial"/>
          <w:lang w:val="en-US"/>
        </w:rPr>
        <w:t xml:space="preserve"> Club</w:t>
      </w:r>
      <w:r w:rsidRPr="00600BFE">
        <w:rPr>
          <w:rFonts w:ascii="Arial" w:hAnsi="Arial" w:cs="Arial"/>
          <w:lang w:val="en-US"/>
        </w:rPr>
        <w:t xml:space="preserve">, </w:t>
      </w:r>
      <w:proofErr w:type="spellStart"/>
      <w:r w:rsidRPr="00600BFE">
        <w:rPr>
          <w:rFonts w:ascii="Arial" w:hAnsi="Arial" w:cs="Arial"/>
          <w:lang w:val="en-US"/>
        </w:rPr>
        <w:t>Direct</w:t>
      </w:r>
      <w:r w:rsidR="00783815" w:rsidRPr="00600BFE">
        <w:rPr>
          <w:rFonts w:ascii="Arial" w:hAnsi="Arial" w:cs="Arial"/>
          <w:lang w:val="en-US"/>
        </w:rPr>
        <w:t>D</w:t>
      </w:r>
      <w:r w:rsidRPr="00600BFE">
        <w:rPr>
          <w:rFonts w:ascii="Arial" w:hAnsi="Arial" w:cs="Arial"/>
          <w:lang w:val="en-US"/>
        </w:rPr>
        <w:t>ebit</w:t>
      </w:r>
      <w:proofErr w:type="spellEnd"/>
      <w:r w:rsidRPr="00600BFE">
        <w:rPr>
          <w:rFonts w:ascii="Arial" w:hAnsi="Arial" w:cs="Arial"/>
          <w:lang w:val="en-US"/>
        </w:rPr>
        <w:t xml:space="preserve">, </w:t>
      </w:r>
      <w:r w:rsidR="00C80C6B" w:rsidRPr="00C80C6B">
        <w:rPr>
          <w:rFonts w:ascii="Arial" w:hAnsi="Arial" w:cs="Arial"/>
          <w:lang w:val="en-US"/>
        </w:rPr>
        <w:t>e-</w:t>
      </w:r>
      <w:proofErr w:type="spellStart"/>
      <w:r w:rsidR="00C80C6B" w:rsidRPr="00C80C6B">
        <w:rPr>
          <w:rFonts w:ascii="Arial" w:hAnsi="Arial" w:cs="Arial"/>
          <w:lang w:val="en-US"/>
        </w:rPr>
        <w:t>przelew</w:t>
      </w:r>
      <w:proofErr w:type="spellEnd"/>
      <w:r w:rsidRPr="00600BFE">
        <w:rPr>
          <w:rFonts w:ascii="Arial" w:hAnsi="Arial" w:cs="Arial"/>
          <w:lang w:val="en-US"/>
        </w:rPr>
        <w:t xml:space="preserve">, </w:t>
      </w:r>
      <w:r w:rsidR="00F67CFC">
        <w:rPr>
          <w:rFonts w:ascii="Arial" w:hAnsi="Arial" w:cs="Arial"/>
          <w:lang w:val="en-US"/>
        </w:rPr>
        <w:t>e</w:t>
      </w:r>
      <w:r w:rsidR="00F67CFC" w:rsidRPr="00600BFE">
        <w:rPr>
          <w:rFonts w:ascii="Arial" w:hAnsi="Arial" w:cs="Arial"/>
          <w:lang w:val="en-US"/>
        </w:rPr>
        <w:t>ps</w:t>
      </w:r>
      <w:r w:rsidRPr="00600BFE">
        <w:rPr>
          <w:rFonts w:ascii="Arial" w:hAnsi="Arial" w:cs="Arial"/>
          <w:lang w:val="en-US"/>
        </w:rPr>
        <w:t xml:space="preserve">, </w:t>
      </w:r>
      <w:proofErr w:type="spellStart"/>
      <w:r w:rsidR="00F67CFC">
        <w:rPr>
          <w:rFonts w:ascii="Arial" w:hAnsi="Arial" w:cs="Arial"/>
          <w:lang w:val="en-US"/>
        </w:rPr>
        <w:t>giropay</w:t>
      </w:r>
      <w:proofErr w:type="spellEnd"/>
      <w:r w:rsidRPr="00600BFE">
        <w:rPr>
          <w:rFonts w:ascii="Arial" w:hAnsi="Arial" w:cs="Arial"/>
          <w:lang w:val="en-US"/>
        </w:rPr>
        <w:t xml:space="preserve">, </w:t>
      </w:r>
      <w:proofErr w:type="spellStart"/>
      <w:r w:rsidR="00F67CFC">
        <w:rPr>
          <w:rFonts w:ascii="Arial" w:hAnsi="Arial" w:cs="Arial"/>
          <w:lang w:val="en-US"/>
        </w:rPr>
        <w:t>iDEAL</w:t>
      </w:r>
      <w:proofErr w:type="spellEnd"/>
      <w:r w:rsidRPr="00600BFE">
        <w:rPr>
          <w:rFonts w:ascii="Arial" w:hAnsi="Arial" w:cs="Arial"/>
          <w:lang w:val="en-US"/>
        </w:rPr>
        <w:t xml:space="preserve">, Invoice, </w:t>
      </w:r>
      <w:r w:rsidR="00F67CFC">
        <w:rPr>
          <w:rFonts w:ascii="Arial" w:hAnsi="Arial" w:cs="Arial"/>
          <w:lang w:val="en-US"/>
        </w:rPr>
        <w:t>JCB</w:t>
      </w:r>
      <w:r w:rsidRPr="00600BFE">
        <w:rPr>
          <w:rFonts w:ascii="Arial" w:hAnsi="Arial" w:cs="Arial"/>
          <w:lang w:val="en-US"/>
        </w:rPr>
        <w:t xml:space="preserve">, Maestro, Mastercard, </w:t>
      </w:r>
      <w:proofErr w:type="spellStart"/>
      <w:r w:rsidR="00F67CFC">
        <w:rPr>
          <w:rFonts w:ascii="Arial" w:hAnsi="Arial" w:cs="Arial"/>
          <w:lang w:val="en-US"/>
        </w:rPr>
        <w:t>m</w:t>
      </w:r>
      <w:r w:rsidR="00F67CFC" w:rsidRPr="00600BFE">
        <w:rPr>
          <w:rFonts w:ascii="Arial" w:hAnsi="Arial" w:cs="Arial"/>
          <w:lang w:val="en-US"/>
        </w:rPr>
        <w:t>yOne</w:t>
      </w:r>
      <w:proofErr w:type="spellEnd"/>
      <w:r w:rsidRPr="00600BFE">
        <w:rPr>
          <w:rFonts w:ascii="Arial" w:hAnsi="Arial" w:cs="Arial"/>
          <w:lang w:val="en-US"/>
        </w:rPr>
        <w:t xml:space="preserve">, </w:t>
      </w:r>
      <w:r w:rsidR="00F67CFC" w:rsidRPr="00600BFE">
        <w:rPr>
          <w:rFonts w:ascii="Arial" w:hAnsi="Arial" w:cs="Arial"/>
          <w:lang w:val="en-US"/>
        </w:rPr>
        <w:t>Pay</w:t>
      </w:r>
      <w:r w:rsidR="00F67CFC">
        <w:rPr>
          <w:rFonts w:ascii="Arial" w:hAnsi="Arial" w:cs="Arial"/>
          <w:lang w:val="en-US"/>
        </w:rPr>
        <w:t>P</w:t>
      </w:r>
      <w:r w:rsidR="00F67CFC" w:rsidRPr="00600BFE">
        <w:rPr>
          <w:rFonts w:ascii="Arial" w:hAnsi="Arial" w:cs="Arial"/>
          <w:lang w:val="en-US"/>
        </w:rPr>
        <w:t>al</w:t>
      </w:r>
      <w:r w:rsidRPr="00600BFE">
        <w:rPr>
          <w:rFonts w:ascii="Arial" w:hAnsi="Arial" w:cs="Arial"/>
          <w:lang w:val="en-US"/>
        </w:rPr>
        <w:t xml:space="preserve">, </w:t>
      </w:r>
      <w:proofErr w:type="spellStart"/>
      <w:r w:rsidR="00F67CFC">
        <w:rPr>
          <w:rFonts w:ascii="Arial" w:hAnsi="Arial" w:cs="Arial"/>
          <w:lang w:val="en-US"/>
        </w:rPr>
        <w:t>p</w:t>
      </w:r>
      <w:r w:rsidR="00F67CFC" w:rsidRPr="00600BFE">
        <w:rPr>
          <w:rFonts w:ascii="Arial" w:hAnsi="Arial" w:cs="Arial"/>
          <w:lang w:val="en-US"/>
        </w:rPr>
        <w:t>aydirekt</w:t>
      </w:r>
      <w:proofErr w:type="spellEnd"/>
      <w:r w:rsidRPr="00600BFE">
        <w:rPr>
          <w:rFonts w:ascii="Arial" w:hAnsi="Arial" w:cs="Arial"/>
          <w:lang w:val="en-US"/>
        </w:rPr>
        <w:t xml:space="preserve">, Postcard, </w:t>
      </w:r>
      <w:proofErr w:type="spellStart"/>
      <w:r w:rsidRPr="00600BFE">
        <w:rPr>
          <w:rFonts w:ascii="Arial" w:hAnsi="Arial" w:cs="Arial"/>
          <w:lang w:val="en-US"/>
        </w:rPr>
        <w:t>Postfinance</w:t>
      </w:r>
      <w:proofErr w:type="spellEnd"/>
      <w:r w:rsidRPr="00600BFE">
        <w:rPr>
          <w:rFonts w:ascii="Arial" w:hAnsi="Arial" w:cs="Arial"/>
          <w:lang w:val="en-US"/>
        </w:rPr>
        <w:t xml:space="preserve">, </w:t>
      </w:r>
      <w:proofErr w:type="spellStart"/>
      <w:r w:rsidRPr="00600BFE">
        <w:rPr>
          <w:rFonts w:ascii="Arial" w:hAnsi="Arial" w:cs="Arial"/>
          <w:lang w:val="en-US"/>
        </w:rPr>
        <w:t>Sofort</w:t>
      </w:r>
      <w:proofErr w:type="spellEnd"/>
      <w:r w:rsidRPr="00600BFE">
        <w:rPr>
          <w:rFonts w:ascii="Arial" w:hAnsi="Arial" w:cs="Arial"/>
          <w:lang w:val="en-US"/>
        </w:rPr>
        <w:t xml:space="preserve">, </w:t>
      </w:r>
      <w:r w:rsidR="00F67CFC">
        <w:rPr>
          <w:rFonts w:ascii="Arial" w:hAnsi="Arial" w:cs="Arial"/>
          <w:lang w:val="en-US"/>
        </w:rPr>
        <w:t>TWINT</w:t>
      </w:r>
      <w:r w:rsidRPr="00600BFE">
        <w:rPr>
          <w:rFonts w:ascii="Arial" w:hAnsi="Arial" w:cs="Arial"/>
          <w:lang w:val="en-US"/>
        </w:rPr>
        <w:t xml:space="preserve">, </w:t>
      </w:r>
      <w:r w:rsidR="00F67CFC" w:rsidRPr="00600BFE">
        <w:rPr>
          <w:rFonts w:ascii="Arial" w:hAnsi="Arial" w:cs="Arial"/>
          <w:lang w:val="en-US"/>
        </w:rPr>
        <w:t>Union</w:t>
      </w:r>
      <w:r w:rsidR="00F67CFC">
        <w:rPr>
          <w:rFonts w:ascii="Arial" w:hAnsi="Arial" w:cs="Arial"/>
          <w:lang w:val="en-US"/>
        </w:rPr>
        <w:t>P</w:t>
      </w:r>
      <w:r w:rsidR="00F67CFC" w:rsidRPr="00600BFE">
        <w:rPr>
          <w:rFonts w:ascii="Arial" w:hAnsi="Arial" w:cs="Arial"/>
          <w:lang w:val="en-US"/>
        </w:rPr>
        <w:t>ay</w:t>
      </w:r>
      <w:r w:rsidRPr="00600BFE">
        <w:rPr>
          <w:rFonts w:ascii="Arial" w:hAnsi="Arial" w:cs="Arial"/>
          <w:lang w:val="en-US"/>
        </w:rPr>
        <w:t xml:space="preserve">, Visa, </w:t>
      </w:r>
      <w:r w:rsidR="00F67CFC">
        <w:rPr>
          <w:rFonts w:ascii="Arial" w:hAnsi="Arial" w:cs="Arial"/>
          <w:lang w:val="en-US"/>
        </w:rPr>
        <w:t>V PAY</w:t>
      </w:r>
      <w:r w:rsidRPr="00600BFE">
        <w:rPr>
          <w:rFonts w:ascii="Arial" w:hAnsi="Arial" w:cs="Arial"/>
          <w:lang w:val="en-US"/>
        </w:rPr>
        <w:t>. Not all payment will be in your contract so be careful selecting which ones to enable and which ones leave out.</w:t>
      </w:r>
    </w:p>
    <w:p w14:paraId="6A26C072" w14:textId="77777777" w:rsidR="00BF2C91" w:rsidRPr="00600BFE" w:rsidRDefault="00BF2C91" w:rsidP="00BF2C91">
      <w:pPr>
        <w:rPr>
          <w:rFonts w:ascii="Arial" w:hAnsi="Arial" w:cs="Arial"/>
        </w:rPr>
      </w:pPr>
      <w:r w:rsidRPr="00600BFE">
        <w:rPr>
          <w:rFonts w:ascii="Arial" w:hAnsi="Arial" w:cs="Arial"/>
          <w:noProof/>
        </w:rPr>
        <w:drawing>
          <wp:inline distT="0" distB="0" distL="0" distR="0" wp14:anchorId="0D6C9895" wp14:editId="351F43B3">
            <wp:extent cx="6018530" cy="1854763"/>
            <wp:effectExtent l="19050" t="19050" r="20320" b="1270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65073" cy="1869106"/>
                    </a:xfrm>
                    <a:prstGeom prst="rect">
                      <a:avLst/>
                    </a:prstGeom>
                    <a:ln>
                      <a:solidFill>
                        <a:schemeClr val="accent1"/>
                      </a:solidFill>
                    </a:ln>
                  </pic:spPr>
                </pic:pic>
              </a:graphicData>
            </a:graphic>
          </wp:inline>
        </w:drawing>
      </w:r>
    </w:p>
    <w:p w14:paraId="6BB1BF23"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You can choose if plain text or showing payment logos suits better to your design. </w:t>
      </w:r>
    </w:p>
    <w:p w14:paraId="1CFE86DF"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Some payment methods might support only a few or one specific country, so you have to set correct countries to each payment if you don’t want your customers to be disappointed when they will not be able to accomplish payment with their desired payment option.</w:t>
      </w:r>
    </w:p>
    <w:p w14:paraId="6B88D4E1" w14:textId="7558B251"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If you have only one currency you can set it to “All”, however if you have five or more different currencies some payments might not support all the currencies so, choose </w:t>
      </w:r>
      <w:r w:rsidR="008A5BC8" w:rsidRPr="00600BFE">
        <w:rPr>
          <w:rFonts w:ascii="Arial" w:hAnsi="Arial" w:cs="Arial"/>
          <w:lang w:val="en-US"/>
        </w:rPr>
        <w:t>accordingly</w:t>
      </w:r>
      <w:r w:rsidRPr="00600BFE">
        <w:rPr>
          <w:rFonts w:ascii="Arial" w:hAnsi="Arial" w:cs="Arial"/>
          <w:lang w:val="en-US"/>
        </w:rPr>
        <w:t xml:space="preserve">.  </w:t>
      </w:r>
    </w:p>
    <w:p w14:paraId="7B5B9A98" w14:textId="77777777" w:rsidR="00BF2C91" w:rsidRPr="00600BFE" w:rsidRDefault="00BF2C91" w:rsidP="00BF2C91">
      <w:pPr>
        <w:rPr>
          <w:rFonts w:ascii="Arial" w:eastAsiaTheme="majorEastAsia" w:hAnsi="Arial" w:cs="Arial"/>
          <w:color w:val="FFFFFF" w:themeColor="background1"/>
          <w:sz w:val="52"/>
          <w:szCs w:val="52"/>
        </w:rPr>
      </w:pPr>
      <w:r w:rsidRPr="00600BFE">
        <w:rPr>
          <w:rFonts w:ascii="Arial" w:hAnsi="Arial" w:cs="Arial"/>
        </w:rPr>
        <w:br w:type="page"/>
      </w:r>
    </w:p>
    <w:p w14:paraId="0446B7ED" w14:textId="77777777" w:rsidR="00BF2C91" w:rsidRPr="00600BFE" w:rsidRDefault="00BF2C91" w:rsidP="00BF2C91">
      <w:pPr>
        <w:pStyle w:val="Heading1"/>
        <w:rPr>
          <w:rFonts w:ascii="Arial" w:hAnsi="Arial" w:cs="Arial"/>
        </w:rPr>
      </w:pPr>
      <w:bookmarkStart w:id="23" w:name="_Toc31367199"/>
      <w:r w:rsidRPr="00600BFE">
        <w:rPr>
          <w:rFonts w:ascii="Arial" w:hAnsi="Arial" w:cs="Arial"/>
        </w:rPr>
        <w:lastRenderedPageBreak/>
        <w:t>Logs</w:t>
      </w:r>
      <w:bookmarkEnd w:id="23"/>
    </w:p>
    <w:p w14:paraId="280AB892"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The third tab in the module is Logs.</w:t>
      </w:r>
    </w:p>
    <w:p w14:paraId="3E5778BB" w14:textId="77777777" w:rsidR="00BF2C91" w:rsidRPr="00600BFE" w:rsidRDefault="00BF2C91" w:rsidP="00BF2C91">
      <w:pPr>
        <w:pStyle w:val="bodytextinvertususerguide"/>
        <w:rPr>
          <w:rFonts w:ascii="Arial" w:hAnsi="Arial" w:cs="Arial"/>
          <w:lang w:val="en-US"/>
        </w:rPr>
      </w:pPr>
      <w:r w:rsidRPr="00600BFE">
        <w:rPr>
          <w:rFonts w:ascii="Arial" w:hAnsi="Arial" w:cs="Arial"/>
          <w:noProof/>
          <w:lang w:val="en-US"/>
        </w:rPr>
        <w:drawing>
          <wp:inline distT="0" distB="0" distL="0" distR="0" wp14:anchorId="469143EE" wp14:editId="793405D4">
            <wp:extent cx="6075680" cy="1638109"/>
            <wp:effectExtent l="19050" t="19050" r="20320" b="19685"/>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08617" cy="1646989"/>
                    </a:xfrm>
                    <a:prstGeom prst="rect">
                      <a:avLst/>
                    </a:prstGeom>
                    <a:ln>
                      <a:solidFill>
                        <a:schemeClr val="accent1"/>
                      </a:solidFill>
                    </a:ln>
                  </pic:spPr>
                </pic:pic>
              </a:graphicData>
            </a:graphic>
          </wp:inline>
        </w:drawing>
      </w:r>
    </w:p>
    <w:p w14:paraId="1966C25F" w14:textId="66BDD352" w:rsidR="00F15BA0" w:rsidRPr="00600BFE" w:rsidRDefault="00BF2C91" w:rsidP="00BF2C91">
      <w:pPr>
        <w:pStyle w:val="bodytextinvertususerguide"/>
        <w:rPr>
          <w:rFonts w:ascii="Arial" w:hAnsi="Arial" w:cs="Arial"/>
          <w:lang w:val="en-US"/>
        </w:rPr>
      </w:pPr>
      <w:r w:rsidRPr="00600BFE">
        <w:rPr>
          <w:rFonts w:ascii="Arial" w:hAnsi="Arial" w:cs="Arial"/>
          <w:lang w:val="en-US"/>
        </w:rPr>
        <w:t xml:space="preserve">Logs contains error messages from API. If </w:t>
      </w:r>
      <w:r w:rsidR="008A5BC8" w:rsidRPr="00600BFE">
        <w:rPr>
          <w:rFonts w:ascii="Arial" w:hAnsi="Arial" w:cs="Arial"/>
          <w:lang w:val="en-US"/>
        </w:rPr>
        <w:t xml:space="preserve">required by the Saferpay Support Team, you </w:t>
      </w:r>
      <w:r w:rsidRPr="00600BFE">
        <w:rPr>
          <w:rFonts w:ascii="Arial" w:hAnsi="Arial" w:cs="Arial"/>
          <w:lang w:val="en-US"/>
        </w:rPr>
        <w:t xml:space="preserve">will have to provide the line of the log for specific incident time. </w:t>
      </w:r>
    </w:p>
    <w:p w14:paraId="028B877F" w14:textId="77777777" w:rsidR="00F15BA0" w:rsidRPr="00600BFE" w:rsidRDefault="00F15BA0" w:rsidP="00BF2C91">
      <w:pPr>
        <w:pStyle w:val="bodytextinvertususerguide"/>
        <w:rPr>
          <w:rFonts w:ascii="Arial" w:hAnsi="Arial" w:cs="Arial"/>
          <w:lang w:val="en-US"/>
        </w:rPr>
      </w:pPr>
    </w:p>
    <w:p w14:paraId="4E598C5A" w14:textId="77777777" w:rsidR="00F15BA0" w:rsidRPr="00600BFE" w:rsidRDefault="00F15BA0">
      <w:pPr>
        <w:rPr>
          <w:rFonts w:ascii="Arial" w:eastAsiaTheme="minorHAnsi" w:hAnsi="Arial" w:cs="Arial"/>
          <w:sz w:val="24"/>
          <w:szCs w:val="24"/>
        </w:rPr>
      </w:pPr>
      <w:r w:rsidRPr="00600BFE">
        <w:rPr>
          <w:rFonts w:ascii="Arial" w:hAnsi="Arial" w:cs="Arial"/>
        </w:rPr>
        <w:br w:type="page"/>
      </w:r>
    </w:p>
    <w:p w14:paraId="677FBCE1" w14:textId="3C1A0C60" w:rsidR="00F15BA0" w:rsidRPr="00600BFE" w:rsidRDefault="00F15BA0" w:rsidP="00F15BA0">
      <w:pPr>
        <w:pStyle w:val="Heading1"/>
        <w:rPr>
          <w:rFonts w:ascii="Arial" w:hAnsi="Arial" w:cs="Arial"/>
        </w:rPr>
      </w:pPr>
      <w:bookmarkStart w:id="24" w:name="_Toc31367200"/>
      <w:r w:rsidRPr="00600BFE">
        <w:rPr>
          <w:rFonts w:ascii="Arial" w:hAnsi="Arial" w:cs="Arial"/>
        </w:rPr>
        <w:lastRenderedPageBreak/>
        <w:t>Order management</w:t>
      </w:r>
      <w:bookmarkEnd w:id="24"/>
      <w:r w:rsidRPr="00600BFE">
        <w:rPr>
          <w:rFonts w:ascii="Arial" w:hAnsi="Arial" w:cs="Arial"/>
        </w:rPr>
        <w:t xml:space="preserve"> </w:t>
      </w:r>
    </w:p>
    <w:p w14:paraId="2420C62C" w14:textId="77777777" w:rsidR="00B44EBC" w:rsidRPr="00600BFE" w:rsidRDefault="00B44EBC" w:rsidP="00073740">
      <w:pPr>
        <w:rPr>
          <w:rFonts w:ascii="Arial" w:hAnsi="Arial" w:cs="Arial"/>
        </w:rPr>
      </w:pPr>
    </w:p>
    <w:p w14:paraId="4D3EB3C6" w14:textId="5AD77F38" w:rsidR="00F15BA0" w:rsidRPr="00600BFE" w:rsidRDefault="00F15BA0" w:rsidP="00F15BA0">
      <w:pPr>
        <w:pStyle w:val="Heading2"/>
        <w:rPr>
          <w:rFonts w:ascii="Arial" w:hAnsi="Arial" w:cs="Arial"/>
        </w:rPr>
      </w:pPr>
      <w:bookmarkStart w:id="25" w:name="_Toc31367201"/>
      <w:r w:rsidRPr="00600BFE">
        <w:rPr>
          <w:rFonts w:ascii="Arial" w:hAnsi="Arial" w:cs="Arial"/>
        </w:rPr>
        <w:t>Orders</w:t>
      </w:r>
      <w:bookmarkEnd w:id="25"/>
      <w:r w:rsidRPr="00600BFE">
        <w:rPr>
          <w:rFonts w:ascii="Arial" w:hAnsi="Arial" w:cs="Arial"/>
        </w:rPr>
        <w:t xml:space="preserve"> </w:t>
      </w:r>
    </w:p>
    <w:p w14:paraId="185F3D82" w14:textId="77777777" w:rsidR="00B44EBC" w:rsidRPr="00600BFE" w:rsidRDefault="00B44EBC" w:rsidP="00B44EBC">
      <w:pPr>
        <w:rPr>
          <w:rFonts w:ascii="Arial" w:hAnsi="Arial" w:cs="Arial"/>
        </w:rPr>
      </w:pPr>
    </w:p>
    <w:p w14:paraId="06A979B6" w14:textId="77777777" w:rsidR="00F15BA0" w:rsidRPr="00600BFE" w:rsidRDefault="00F15BA0" w:rsidP="00BF2C91">
      <w:pPr>
        <w:pStyle w:val="bodytextinvertususerguide"/>
        <w:rPr>
          <w:rFonts w:ascii="Arial" w:hAnsi="Arial" w:cs="Arial"/>
          <w:lang w:val="en-US"/>
        </w:rPr>
      </w:pPr>
      <w:r w:rsidRPr="00600BFE">
        <w:rPr>
          <w:rFonts w:ascii="Arial" w:hAnsi="Arial" w:cs="Arial"/>
          <w:lang w:val="en-US"/>
        </w:rPr>
        <w:t>If you go to Orders -&gt; Orders</w:t>
      </w:r>
    </w:p>
    <w:p w14:paraId="32A6749F" w14:textId="77777777" w:rsidR="00F15BA0" w:rsidRPr="00600BFE" w:rsidRDefault="00F15BA0" w:rsidP="00BF2C91">
      <w:pPr>
        <w:pStyle w:val="bodytextinvertususerguide"/>
        <w:rPr>
          <w:rFonts w:ascii="Arial" w:hAnsi="Arial" w:cs="Arial"/>
          <w:lang w:val="en-US"/>
        </w:rPr>
      </w:pPr>
      <w:r w:rsidRPr="00600BFE">
        <w:rPr>
          <w:rFonts w:ascii="Arial" w:hAnsi="Arial" w:cs="Arial"/>
          <w:noProof/>
          <w:lang w:val="en-US"/>
        </w:rPr>
        <w:drawing>
          <wp:inline distT="0" distB="0" distL="0" distR="0" wp14:anchorId="69F944C3" wp14:editId="1ACFD837">
            <wp:extent cx="2009775" cy="2419350"/>
            <wp:effectExtent l="0" t="0" r="9525"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9775" cy="2419350"/>
                    </a:xfrm>
                    <a:prstGeom prst="rect">
                      <a:avLst/>
                    </a:prstGeom>
                  </pic:spPr>
                </pic:pic>
              </a:graphicData>
            </a:graphic>
          </wp:inline>
        </w:drawing>
      </w:r>
    </w:p>
    <w:p w14:paraId="28AA6119" w14:textId="77777777" w:rsidR="00F15BA0" w:rsidRPr="00600BFE" w:rsidRDefault="00F15BA0" w:rsidP="00BF2C91">
      <w:pPr>
        <w:pStyle w:val="bodytextinvertususerguide"/>
        <w:rPr>
          <w:rFonts w:ascii="Arial" w:hAnsi="Arial" w:cs="Arial"/>
          <w:lang w:val="en-US"/>
        </w:rPr>
      </w:pPr>
      <w:r w:rsidRPr="00600BFE">
        <w:rPr>
          <w:rFonts w:ascii="Arial" w:hAnsi="Arial" w:cs="Arial"/>
          <w:lang w:val="en-US"/>
        </w:rPr>
        <w:t>You will see a lot of orders with various statuses.</w:t>
      </w:r>
    </w:p>
    <w:p w14:paraId="6F08E4C2" w14:textId="77777777" w:rsidR="00F15BA0" w:rsidRPr="00600BFE" w:rsidRDefault="00F15BA0" w:rsidP="00BF2C91">
      <w:pPr>
        <w:pStyle w:val="bodytextinvertususerguide"/>
        <w:rPr>
          <w:rFonts w:ascii="Arial" w:hAnsi="Arial" w:cs="Arial"/>
          <w:lang w:val="en-US"/>
        </w:rPr>
      </w:pPr>
      <w:r w:rsidRPr="00600BFE">
        <w:rPr>
          <w:rFonts w:ascii="Arial" w:hAnsi="Arial" w:cs="Arial"/>
          <w:noProof/>
          <w:lang w:val="en-US"/>
        </w:rPr>
        <w:drawing>
          <wp:inline distT="0" distB="0" distL="0" distR="0" wp14:anchorId="1514277F" wp14:editId="486907F8">
            <wp:extent cx="5400040" cy="2125345"/>
            <wp:effectExtent l="19050" t="19050" r="10160" b="27305"/>
            <wp:docPr id="20" name="Paveikslėl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125345"/>
                    </a:xfrm>
                    <a:prstGeom prst="rect">
                      <a:avLst/>
                    </a:prstGeom>
                    <a:ln>
                      <a:solidFill>
                        <a:schemeClr val="accent1"/>
                      </a:solidFill>
                    </a:ln>
                  </pic:spPr>
                </pic:pic>
              </a:graphicData>
            </a:graphic>
          </wp:inline>
        </w:drawing>
      </w:r>
    </w:p>
    <w:p w14:paraId="18385BA4" w14:textId="6EA01AA5" w:rsidR="00F15BA0" w:rsidRPr="00600BFE" w:rsidRDefault="00F15BA0" w:rsidP="00BF2C91">
      <w:pPr>
        <w:pStyle w:val="bodytextinvertususerguide"/>
        <w:rPr>
          <w:rFonts w:ascii="Arial" w:hAnsi="Arial" w:cs="Arial"/>
          <w:lang w:val="en-US"/>
        </w:rPr>
      </w:pPr>
      <w:r w:rsidRPr="00600BFE">
        <w:rPr>
          <w:rFonts w:ascii="Arial" w:hAnsi="Arial" w:cs="Arial"/>
          <w:lang w:val="en-US"/>
        </w:rPr>
        <w:t>Click “View” to see more information about the order and</w:t>
      </w:r>
      <w:r w:rsidR="00007F2D" w:rsidRPr="00600BFE">
        <w:rPr>
          <w:rFonts w:ascii="Arial" w:hAnsi="Arial" w:cs="Arial"/>
          <w:lang w:val="en-US"/>
        </w:rPr>
        <w:t>/or</w:t>
      </w:r>
      <w:r w:rsidRPr="00600BFE">
        <w:rPr>
          <w:rFonts w:ascii="Arial" w:hAnsi="Arial" w:cs="Arial"/>
          <w:lang w:val="en-US"/>
        </w:rPr>
        <w:t xml:space="preserve"> perform other actions. </w:t>
      </w:r>
    </w:p>
    <w:p w14:paraId="34E1AA84" w14:textId="77777777" w:rsidR="00F15BA0" w:rsidRPr="00600BFE" w:rsidRDefault="00F15BA0" w:rsidP="00F15BA0">
      <w:pPr>
        <w:pStyle w:val="Heading2"/>
        <w:rPr>
          <w:rFonts w:ascii="Arial" w:hAnsi="Arial" w:cs="Arial"/>
        </w:rPr>
      </w:pPr>
      <w:bookmarkStart w:id="26" w:name="_Toc31367202"/>
      <w:r w:rsidRPr="00600BFE">
        <w:rPr>
          <w:rFonts w:ascii="Arial" w:hAnsi="Arial" w:cs="Arial"/>
        </w:rPr>
        <w:lastRenderedPageBreak/>
        <w:t>Capture payment</w:t>
      </w:r>
      <w:bookmarkEnd w:id="26"/>
    </w:p>
    <w:p w14:paraId="389E188E" w14:textId="77777777" w:rsidR="00B44EBC" w:rsidRPr="00600BFE" w:rsidRDefault="00B44EBC" w:rsidP="00BF2C91">
      <w:pPr>
        <w:pStyle w:val="bodytextinvertususerguide"/>
        <w:rPr>
          <w:rFonts w:ascii="Arial" w:hAnsi="Arial" w:cs="Arial"/>
          <w:lang w:val="en-US"/>
        </w:rPr>
      </w:pPr>
    </w:p>
    <w:p w14:paraId="18C76E8F" w14:textId="3FA7348C" w:rsidR="00B44EBC" w:rsidRPr="00600BFE" w:rsidRDefault="00B44EBC" w:rsidP="00B44EBC">
      <w:pPr>
        <w:rPr>
          <w:rFonts w:ascii="Arial" w:hAnsi="Arial" w:cs="Arial"/>
          <w:sz w:val="24"/>
          <w:szCs w:val="24"/>
        </w:rPr>
      </w:pPr>
      <w:r w:rsidRPr="00600BFE">
        <w:rPr>
          <w:rFonts w:ascii="Arial" w:hAnsi="Arial" w:cs="Arial"/>
          <w:sz w:val="24"/>
          <w:szCs w:val="24"/>
        </w:rPr>
        <w:t>If in the settings “Default payment behavior” is set to “Capture”, you don’t need to do anything. Payments will be captured automatically by the system.</w:t>
      </w:r>
    </w:p>
    <w:p w14:paraId="469E3D6C" w14:textId="13B6E854" w:rsidR="00B44EBC" w:rsidRPr="00600BFE" w:rsidRDefault="00B44EBC" w:rsidP="00B44EBC">
      <w:pPr>
        <w:rPr>
          <w:rFonts w:ascii="Arial" w:hAnsi="Arial" w:cs="Arial"/>
          <w:sz w:val="24"/>
          <w:szCs w:val="24"/>
        </w:rPr>
      </w:pPr>
      <w:r w:rsidRPr="00600BFE">
        <w:rPr>
          <w:rFonts w:ascii="Arial" w:hAnsi="Arial" w:cs="Arial"/>
          <w:sz w:val="24"/>
          <w:szCs w:val="24"/>
        </w:rPr>
        <w:t xml:space="preserve">However, if in the settings “Default payment behavior” is set to “Authorize”, you will have to capture payments </w:t>
      </w:r>
      <w:r w:rsidR="00007F2D" w:rsidRPr="00600BFE">
        <w:rPr>
          <w:rFonts w:ascii="Arial" w:hAnsi="Arial" w:cs="Arial"/>
          <w:sz w:val="24"/>
          <w:szCs w:val="24"/>
        </w:rPr>
        <w:t>manually</w:t>
      </w:r>
      <w:r w:rsidRPr="00600BFE">
        <w:rPr>
          <w:rFonts w:ascii="Arial" w:hAnsi="Arial" w:cs="Arial"/>
          <w:sz w:val="24"/>
          <w:szCs w:val="24"/>
        </w:rPr>
        <w:t xml:space="preserve">. </w:t>
      </w:r>
    </w:p>
    <w:p w14:paraId="36190AB0" w14:textId="1585C4D4" w:rsidR="00B44EBC" w:rsidRPr="00600BFE" w:rsidRDefault="00B44EBC" w:rsidP="00B44EBC">
      <w:pPr>
        <w:rPr>
          <w:rFonts w:ascii="Arial" w:hAnsi="Arial" w:cs="Arial"/>
          <w:sz w:val="24"/>
          <w:szCs w:val="24"/>
        </w:rPr>
      </w:pPr>
      <w:r w:rsidRPr="00600BFE">
        <w:rPr>
          <w:rFonts w:ascii="Arial" w:hAnsi="Arial" w:cs="Arial"/>
          <w:sz w:val="24"/>
          <w:szCs w:val="24"/>
        </w:rPr>
        <w:t xml:space="preserve">In order list you will see orders with status “Payment authorized by </w:t>
      </w:r>
      <w:proofErr w:type="spellStart"/>
      <w:r w:rsidR="00F67CFC" w:rsidRPr="00600BFE">
        <w:rPr>
          <w:rFonts w:ascii="Arial" w:hAnsi="Arial" w:cs="Arial"/>
          <w:sz w:val="24"/>
          <w:szCs w:val="24"/>
        </w:rPr>
        <w:t>Safer</w:t>
      </w:r>
      <w:r w:rsidR="00F67CFC">
        <w:rPr>
          <w:rFonts w:ascii="Arial" w:hAnsi="Arial" w:cs="Arial"/>
          <w:sz w:val="24"/>
          <w:szCs w:val="24"/>
        </w:rPr>
        <w:t>p</w:t>
      </w:r>
      <w:r w:rsidR="00F67CFC" w:rsidRPr="00600BFE">
        <w:rPr>
          <w:rFonts w:ascii="Arial" w:hAnsi="Arial" w:cs="Arial"/>
          <w:sz w:val="24"/>
          <w:szCs w:val="24"/>
        </w:rPr>
        <w:t>ay</w:t>
      </w:r>
      <w:proofErr w:type="spellEnd"/>
      <w:r w:rsidRPr="00600BFE">
        <w:rPr>
          <w:rFonts w:ascii="Arial" w:hAnsi="Arial" w:cs="Arial"/>
          <w:sz w:val="24"/>
          <w:szCs w:val="24"/>
        </w:rPr>
        <w:t xml:space="preserve">”, these orders will </w:t>
      </w:r>
      <w:r w:rsidR="008230BF" w:rsidRPr="00600BFE">
        <w:rPr>
          <w:rFonts w:ascii="Arial" w:hAnsi="Arial" w:cs="Arial"/>
          <w:sz w:val="24"/>
          <w:szCs w:val="24"/>
        </w:rPr>
        <w:t>need</w:t>
      </w:r>
      <w:r w:rsidRPr="00600BFE">
        <w:rPr>
          <w:rFonts w:ascii="Arial" w:hAnsi="Arial" w:cs="Arial"/>
          <w:sz w:val="24"/>
          <w:szCs w:val="24"/>
        </w:rPr>
        <w:t xml:space="preserve"> be captured</w:t>
      </w:r>
      <w:r w:rsidR="0080702F" w:rsidRPr="00600BFE">
        <w:rPr>
          <w:rFonts w:ascii="Arial" w:hAnsi="Arial" w:cs="Arial"/>
          <w:sz w:val="24"/>
          <w:szCs w:val="24"/>
        </w:rPr>
        <w:t xml:space="preserve"> </w:t>
      </w:r>
      <w:r w:rsidR="008230BF" w:rsidRPr="00600BFE">
        <w:rPr>
          <w:rFonts w:ascii="Arial" w:hAnsi="Arial" w:cs="Arial"/>
          <w:sz w:val="24"/>
          <w:szCs w:val="24"/>
        </w:rPr>
        <w:t>manually</w:t>
      </w:r>
      <w:r w:rsidRPr="00600BFE">
        <w:rPr>
          <w:rFonts w:ascii="Arial" w:hAnsi="Arial" w:cs="Arial"/>
          <w:sz w:val="24"/>
          <w:szCs w:val="24"/>
        </w:rPr>
        <w:t>.</w:t>
      </w:r>
    </w:p>
    <w:p w14:paraId="3855E362" w14:textId="422748BA" w:rsidR="00B44EBC" w:rsidRPr="00600BFE" w:rsidRDefault="00B44EBC" w:rsidP="00B44EBC">
      <w:pPr>
        <w:rPr>
          <w:rFonts w:ascii="Arial" w:hAnsi="Arial" w:cs="Arial"/>
          <w:sz w:val="24"/>
          <w:szCs w:val="24"/>
        </w:rPr>
      </w:pPr>
      <w:r w:rsidRPr="00600BFE">
        <w:rPr>
          <w:rFonts w:ascii="Arial" w:hAnsi="Arial" w:cs="Arial"/>
          <w:sz w:val="24"/>
          <w:szCs w:val="24"/>
        </w:rPr>
        <w:t xml:space="preserve">To capture the order open the order </w:t>
      </w:r>
      <w:r w:rsidR="00075C24" w:rsidRPr="00600BFE">
        <w:rPr>
          <w:rFonts w:ascii="Arial" w:hAnsi="Arial" w:cs="Arial"/>
        </w:rPr>
        <w:t xml:space="preserve">of your choice </w:t>
      </w:r>
      <w:r w:rsidRPr="00600BFE">
        <w:rPr>
          <w:rFonts w:ascii="Arial" w:hAnsi="Arial" w:cs="Arial"/>
          <w:sz w:val="24"/>
          <w:szCs w:val="24"/>
        </w:rPr>
        <w:t>and scroll down to Saferpay block.</w:t>
      </w:r>
    </w:p>
    <w:p w14:paraId="7CE4FC91" w14:textId="7EE7C5AC" w:rsidR="00B44EBC" w:rsidRPr="00600BFE" w:rsidRDefault="00B44EBC" w:rsidP="00B44EBC">
      <w:pPr>
        <w:rPr>
          <w:rFonts w:ascii="Arial" w:hAnsi="Arial" w:cs="Arial"/>
          <w:sz w:val="24"/>
          <w:szCs w:val="24"/>
        </w:rPr>
      </w:pPr>
      <w:r w:rsidRPr="00600BFE">
        <w:rPr>
          <w:rFonts w:ascii="Arial" w:hAnsi="Arial" w:cs="Arial"/>
          <w:noProof/>
          <w:sz w:val="24"/>
          <w:szCs w:val="24"/>
        </w:rPr>
        <w:drawing>
          <wp:inline distT="0" distB="0" distL="0" distR="0" wp14:anchorId="1C974C00" wp14:editId="4B7B7C00">
            <wp:extent cx="5400040" cy="1480820"/>
            <wp:effectExtent l="19050" t="19050" r="10160" b="24130"/>
            <wp:docPr id="21" name="Paveikslėli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480820"/>
                    </a:xfrm>
                    <a:prstGeom prst="rect">
                      <a:avLst/>
                    </a:prstGeom>
                    <a:ln>
                      <a:solidFill>
                        <a:schemeClr val="accent1"/>
                      </a:solidFill>
                    </a:ln>
                  </pic:spPr>
                </pic:pic>
              </a:graphicData>
            </a:graphic>
          </wp:inline>
        </w:drawing>
      </w:r>
    </w:p>
    <w:p w14:paraId="085A48B1" w14:textId="58C09674" w:rsidR="00B44EBC" w:rsidRPr="00600BFE" w:rsidRDefault="00B44EBC" w:rsidP="00B44EBC">
      <w:pPr>
        <w:rPr>
          <w:rFonts w:ascii="Arial" w:hAnsi="Arial" w:cs="Arial"/>
          <w:sz w:val="24"/>
          <w:szCs w:val="24"/>
        </w:rPr>
      </w:pPr>
      <w:r w:rsidRPr="00600BFE">
        <w:rPr>
          <w:rFonts w:ascii="Arial" w:hAnsi="Arial" w:cs="Arial"/>
          <w:sz w:val="24"/>
          <w:szCs w:val="24"/>
        </w:rPr>
        <w:t xml:space="preserve">You will see to actions: “Capture” and “Cancel the order” and all information related to authorized transaction. </w:t>
      </w:r>
    </w:p>
    <w:p w14:paraId="6F58D194" w14:textId="14F0FF14" w:rsidR="00B44EBC" w:rsidRPr="00600BFE" w:rsidRDefault="00B44EBC" w:rsidP="00B44EBC">
      <w:pPr>
        <w:rPr>
          <w:rFonts w:ascii="Arial" w:hAnsi="Arial" w:cs="Arial"/>
          <w:sz w:val="24"/>
          <w:szCs w:val="24"/>
        </w:rPr>
      </w:pPr>
      <w:r w:rsidRPr="00600BFE">
        <w:rPr>
          <w:rFonts w:ascii="Arial" w:hAnsi="Arial" w:cs="Arial"/>
          <w:sz w:val="24"/>
          <w:szCs w:val="24"/>
        </w:rPr>
        <w:t xml:space="preserve">Click “Capture” to capture the order. </w:t>
      </w:r>
    </w:p>
    <w:p w14:paraId="57940132" w14:textId="77777777" w:rsidR="00B44EBC" w:rsidRPr="00600BFE" w:rsidRDefault="00B44EBC" w:rsidP="00B44EBC">
      <w:pPr>
        <w:rPr>
          <w:rFonts w:ascii="Arial" w:hAnsi="Arial" w:cs="Arial"/>
        </w:rPr>
      </w:pPr>
    </w:p>
    <w:p w14:paraId="14F554CA" w14:textId="2BDA3C61" w:rsidR="00B44EBC" w:rsidRPr="00600BFE" w:rsidRDefault="00B44EBC" w:rsidP="00B44EBC">
      <w:pPr>
        <w:pStyle w:val="Heading2"/>
        <w:rPr>
          <w:rFonts w:ascii="Arial" w:hAnsi="Arial" w:cs="Arial"/>
        </w:rPr>
      </w:pPr>
      <w:bookmarkStart w:id="27" w:name="_Toc31367203"/>
      <w:r w:rsidRPr="00600BFE">
        <w:rPr>
          <w:rFonts w:ascii="Arial" w:hAnsi="Arial" w:cs="Arial"/>
        </w:rPr>
        <w:t>Cancel the order</w:t>
      </w:r>
      <w:bookmarkEnd w:id="27"/>
    </w:p>
    <w:p w14:paraId="09267131" w14:textId="77777777" w:rsidR="00B44EBC" w:rsidRPr="00600BFE" w:rsidRDefault="00B44EBC" w:rsidP="00B44EBC">
      <w:pPr>
        <w:rPr>
          <w:rFonts w:ascii="Arial" w:hAnsi="Arial" w:cs="Arial"/>
        </w:rPr>
      </w:pPr>
    </w:p>
    <w:p w14:paraId="5217005B" w14:textId="77777777" w:rsidR="0089555B" w:rsidRPr="00600BFE" w:rsidRDefault="00B44EBC" w:rsidP="00BF2C91">
      <w:pPr>
        <w:pStyle w:val="bodytextinvertususerguide"/>
        <w:rPr>
          <w:rFonts w:ascii="Arial" w:hAnsi="Arial" w:cs="Arial"/>
          <w:lang w:val="en-US"/>
        </w:rPr>
      </w:pPr>
      <w:r w:rsidRPr="00600BFE">
        <w:rPr>
          <w:rFonts w:ascii="Arial" w:hAnsi="Arial" w:cs="Arial"/>
          <w:lang w:val="en-US"/>
        </w:rPr>
        <w:t>Only authorized</w:t>
      </w:r>
      <w:r w:rsidR="0089555B" w:rsidRPr="00600BFE">
        <w:rPr>
          <w:rFonts w:ascii="Arial" w:hAnsi="Arial" w:cs="Arial"/>
          <w:lang w:val="en-US"/>
        </w:rPr>
        <w:t>,</w:t>
      </w:r>
      <w:r w:rsidRPr="00600BFE">
        <w:rPr>
          <w:rFonts w:ascii="Arial" w:hAnsi="Arial" w:cs="Arial"/>
          <w:lang w:val="en-US"/>
        </w:rPr>
        <w:t xml:space="preserve"> but not captured orders can be canceled. Captured orders can be refunded, but not canceled. </w:t>
      </w:r>
    </w:p>
    <w:p w14:paraId="16073E6A" w14:textId="47DCA586" w:rsidR="0089555B" w:rsidRPr="00600BFE" w:rsidRDefault="0089555B" w:rsidP="0089555B">
      <w:pPr>
        <w:rPr>
          <w:rFonts w:ascii="Arial" w:hAnsi="Arial" w:cs="Arial"/>
          <w:sz w:val="24"/>
          <w:szCs w:val="24"/>
        </w:rPr>
      </w:pPr>
      <w:r w:rsidRPr="00600BFE">
        <w:rPr>
          <w:rFonts w:ascii="Arial" w:hAnsi="Arial" w:cs="Arial"/>
          <w:sz w:val="24"/>
          <w:szCs w:val="24"/>
        </w:rPr>
        <w:t xml:space="preserve">In order list you will see orders with status “Payment authorized by </w:t>
      </w:r>
      <w:proofErr w:type="spellStart"/>
      <w:r w:rsidR="00F67CFC" w:rsidRPr="00600BFE">
        <w:rPr>
          <w:rFonts w:ascii="Arial" w:hAnsi="Arial" w:cs="Arial"/>
          <w:sz w:val="24"/>
          <w:szCs w:val="24"/>
        </w:rPr>
        <w:t>Safer</w:t>
      </w:r>
      <w:r w:rsidR="00F67CFC">
        <w:rPr>
          <w:rFonts w:ascii="Arial" w:hAnsi="Arial" w:cs="Arial"/>
          <w:sz w:val="24"/>
          <w:szCs w:val="24"/>
        </w:rPr>
        <w:t>p</w:t>
      </w:r>
      <w:r w:rsidR="00F67CFC" w:rsidRPr="00600BFE">
        <w:rPr>
          <w:rFonts w:ascii="Arial" w:hAnsi="Arial" w:cs="Arial"/>
          <w:sz w:val="24"/>
          <w:szCs w:val="24"/>
        </w:rPr>
        <w:t>ay</w:t>
      </w:r>
      <w:proofErr w:type="spellEnd"/>
      <w:r w:rsidRPr="00600BFE">
        <w:rPr>
          <w:rFonts w:ascii="Arial" w:hAnsi="Arial" w:cs="Arial"/>
          <w:sz w:val="24"/>
          <w:szCs w:val="24"/>
        </w:rPr>
        <w:t>”, these orders can be canceled.</w:t>
      </w:r>
    </w:p>
    <w:p w14:paraId="2EF2134B" w14:textId="1032466A" w:rsidR="0089555B" w:rsidRPr="00600BFE" w:rsidRDefault="0089555B" w:rsidP="0089555B">
      <w:pPr>
        <w:rPr>
          <w:rFonts w:ascii="Arial" w:hAnsi="Arial" w:cs="Arial"/>
          <w:sz w:val="24"/>
          <w:szCs w:val="24"/>
        </w:rPr>
      </w:pPr>
      <w:r w:rsidRPr="00600BFE">
        <w:rPr>
          <w:rFonts w:ascii="Arial" w:hAnsi="Arial" w:cs="Arial"/>
          <w:sz w:val="24"/>
          <w:szCs w:val="24"/>
        </w:rPr>
        <w:t>To cancel the order open the order</w:t>
      </w:r>
      <w:r w:rsidR="00075C24" w:rsidRPr="00600BFE">
        <w:rPr>
          <w:rFonts w:ascii="Arial" w:hAnsi="Arial" w:cs="Arial"/>
          <w:sz w:val="24"/>
          <w:szCs w:val="24"/>
        </w:rPr>
        <w:t xml:space="preserve"> of your choice</w:t>
      </w:r>
      <w:r w:rsidRPr="00600BFE">
        <w:rPr>
          <w:rFonts w:ascii="Arial" w:hAnsi="Arial" w:cs="Arial"/>
          <w:sz w:val="24"/>
          <w:szCs w:val="24"/>
        </w:rPr>
        <w:t xml:space="preserve"> and scroll down to Saferpay block.</w:t>
      </w:r>
    </w:p>
    <w:p w14:paraId="17DAF339" w14:textId="77777777" w:rsidR="0089555B" w:rsidRPr="00600BFE" w:rsidRDefault="0089555B" w:rsidP="0089555B">
      <w:pPr>
        <w:rPr>
          <w:rFonts w:ascii="Arial" w:hAnsi="Arial" w:cs="Arial"/>
        </w:rPr>
      </w:pPr>
      <w:r w:rsidRPr="00600BFE">
        <w:rPr>
          <w:rFonts w:ascii="Arial" w:hAnsi="Arial" w:cs="Arial"/>
          <w:noProof/>
        </w:rPr>
        <w:lastRenderedPageBreak/>
        <w:drawing>
          <wp:inline distT="0" distB="0" distL="0" distR="0" wp14:anchorId="48E45000" wp14:editId="7791AEDF">
            <wp:extent cx="5400040" cy="1480820"/>
            <wp:effectExtent l="19050" t="19050" r="10160" b="24130"/>
            <wp:docPr id="22" name="Paveikslėli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480820"/>
                    </a:xfrm>
                    <a:prstGeom prst="rect">
                      <a:avLst/>
                    </a:prstGeom>
                    <a:ln>
                      <a:solidFill>
                        <a:schemeClr val="accent1"/>
                      </a:solidFill>
                    </a:ln>
                  </pic:spPr>
                </pic:pic>
              </a:graphicData>
            </a:graphic>
          </wp:inline>
        </w:drawing>
      </w:r>
    </w:p>
    <w:p w14:paraId="45B1966B" w14:textId="77777777" w:rsidR="0089555B" w:rsidRPr="00600BFE" w:rsidRDefault="0089555B" w:rsidP="0089555B">
      <w:pPr>
        <w:rPr>
          <w:rFonts w:ascii="Arial" w:hAnsi="Arial" w:cs="Arial"/>
          <w:sz w:val="24"/>
          <w:szCs w:val="24"/>
        </w:rPr>
      </w:pPr>
      <w:r w:rsidRPr="00600BFE">
        <w:rPr>
          <w:rFonts w:ascii="Arial" w:hAnsi="Arial" w:cs="Arial"/>
          <w:sz w:val="24"/>
          <w:szCs w:val="24"/>
        </w:rPr>
        <w:t xml:space="preserve">You will see to actions: “Capture” and “Cancel the order” and all information related to authorized transaction. </w:t>
      </w:r>
    </w:p>
    <w:p w14:paraId="6EC797FA" w14:textId="49B6309C" w:rsidR="0089555B" w:rsidRPr="00600BFE" w:rsidRDefault="0089555B" w:rsidP="0089555B">
      <w:pPr>
        <w:rPr>
          <w:rFonts w:ascii="Arial" w:hAnsi="Arial" w:cs="Arial"/>
          <w:sz w:val="24"/>
          <w:szCs w:val="24"/>
        </w:rPr>
      </w:pPr>
      <w:r w:rsidRPr="00600BFE">
        <w:rPr>
          <w:rFonts w:ascii="Arial" w:hAnsi="Arial" w:cs="Arial"/>
          <w:sz w:val="24"/>
          <w:szCs w:val="24"/>
        </w:rPr>
        <w:t>Click “Cancel the order” button to cancel the order.</w:t>
      </w:r>
    </w:p>
    <w:p w14:paraId="53F71A3B" w14:textId="77777777" w:rsidR="0089555B" w:rsidRPr="00600BFE" w:rsidRDefault="0089555B" w:rsidP="0089555B">
      <w:pPr>
        <w:rPr>
          <w:rFonts w:ascii="Arial" w:hAnsi="Arial" w:cs="Arial"/>
        </w:rPr>
      </w:pPr>
    </w:p>
    <w:p w14:paraId="6D73AF14" w14:textId="0E5D45C8" w:rsidR="0089555B" w:rsidRPr="00600BFE" w:rsidRDefault="0089555B" w:rsidP="0089555B">
      <w:pPr>
        <w:pStyle w:val="Heading2"/>
        <w:rPr>
          <w:rFonts w:ascii="Arial" w:hAnsi="Arial" w:cs="Arial"/>
        </w:rPr>
      </w:pPr>
      <w:bookmarkStart w:id="28" w:name="_Toc31367204"/>
      <w:r w:rsidRPr="00600BFE">
        <w:rPr>
          <w:rFonts w:ascii="Arial" w:hAnsi="Arial" w:cs="Arial"/>
        </w:rPr>
        <w:t>Refund payment</w:t>
      </w:r>
      <w:bookmarkEnd w:id="28"/>
    </w:p>
    <w:p w14:paraId="61D6F40B" w14:textId="77777777" w:rsidR="0089555B" w:rsidRPr="00600BFE" w:rsidRDefault="0089555B" w:rsidP="0089555B">
      <w:pPr>
        <w:rPr>
          <w:rFonts w:ascii="Arial" w:hAnsi="Arial" w:cs="Arial"/>
        </w:rPr>
      </w:pPr>
    </w:p>
    <w:p w14:paraId="2B4ABFD5" w14:textId="496A0AA2" w:rsidR="0089555B" w:rsidRPr="00600BFE" w:rsidRDefault="0089555B" w:rsidP="0089555B">
      <w:pPr>
        <w:rPr>
          <w:rFonts w:ascii="Arial" w:hAnsi="Arial" w:cs="Arial"/>
          <w:sz w:val="24"/>
          <w:szCs w:val="24"/>
        </w:rPr>
      </w:pPr>
      <w:r w:rsidRPr="00600BFE">
        <w:rPr>
          <w:rFonts w:ascii="Arial" w:hAnsi="Arial" w:cs="Arial"/>
          <w:sz w:val="24"/>
          <w:szCs w:val="24"/>
        </w:rPr>
        <w:t xml:space="preserve">Only captured transactions can be refunded. </w:t>
      </w:r>
    </w:p>
    <w:p w14:paraId="19A20C31" w14:textId="421D8EA2" w:rsidR="00204272" w:rsidRPr="00600BFE" w:rsidRDefault="00204272" w:rsidP="00204272">
      <w:pPr>
        <w:rPr>
          <w:rFonts w:ascii="Arial" w:hAnsi="Arial" w:cs="Arial"/>
          <w:sz w:val="24"/>
          <w:szCs w:val="24"/>
        </w:rPr>
      </w:pPr>
      <w:r w:rsidRPr="00600BFE">
        <w:rPr>
          <w:rFonts w:ascii="Arial" w:hAnsi="Arial" w:cs="Arial"/>
          <w:sz w:val="24"/>
          <w:szCs w:val="24"/>
        </w:rPr>
        <w:t>In order list you will see orders with status “Payment completed by Saferpay”, these orders can be refunded.</w:t>
      </w:r>
    </w:p>
    <w:p w14:paraId="0591B901" w14:textId="53327E18" w:rsidR="00204272" w:rsidRPr="00600BFE" w:rsidRDefault="00204272" w:rsidP="00204272">
      <w:pPr>
        <w:rPr>
          <w:rFonts w:ascii="Arial" w:hAnsi="Arial" w:cs="Arial"/>
          <w:sz w:val="24"/>
          <w:szCs w:val="24"/>
        </w:rPr>
      </w:pPr>
      <w:r w:rsidRPr="00600BFE">
        <w:rPr>
          <w:rFonts w:ascii="Arial" w:hAnsi="Arial" w:cs="Arial"/>
          <w:sz w:val="24"/>
          <w:szCs w:val="24"/>
        </w:rPr>
        <w:t>To refund the order open the order and scroll down to Saferpay block.</w:t>
      </w:r>
    </w:p>
    <w:p w14:paraId="02F5AFA7" w14:textId="424FF305" w:rsidR="00204272" w:rsidRPr="00600BFE" w:rsidRDefault="00204272" w:rsidP="00204272">
      <w:pPr>
        <w:rPr>
          <w:rFonts w:ascii="Arial" w:hAnsi="Arial" w:cs="Arial"/>
          <w:sz w:val="24"/>
          <w:szCs w:val="24"/>
        </w:rPr>
      </w:pPr>
      <w:r w:rsidRPr="00600BFE">
        <w:rPr>
          <w:rFonts w:ascii="Arial" w:hAnsi="Arial" w:cs="Arial"/>
          <w:noProof/>
          <w:sz w:val="24"/>
          <w:szCs w:val="24"/>
        </w:rPr>
        <w:drawing>
          <wp:inline distT="0" distB="0" distL="0" distR="0" wp14:anchorId="102ACF80" wp14:editId="1DD14225">
            <wp:extent cx="5400040" cy="1458595"/>
            <wp:effectExtent l="19050" t="19050" r="10160" b="27305"/>
            <wp:docPr id="23" name="Paveikslėli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1458595"/>
                    </a:xfrm>
                    <a:prstGeom prst="rect">
                      <a:avLst/>
                    </a:prstGeom>
                    <a:ln>
                      <a:solidFill>
                        <a:schemeClr val="accent1"/>
                      </a:solidFill>
                    </a:ln>
                  </pic:spPr>
                </pic:pic>
              </a:graphicData>
            </a:graphic>
          </wp:inline>
        </w:drawing>
      </w:r>
    </w:p>
    <w:p w14:paraId="72187936" w14:textId="7DC0A901" w:rsidR="00204272" w:rsidRPr="00600BFE" w:rsidRDefault="00204272" w:rsidP="00204272">
      <w:pPr>
        <w:rPr>
          <w:rFonts w:ascii="Arial" w:hAnsi="Arial" w:cs="Arial"/>
          <w:sz w:val="24"/>
          <w:szCs w:val="24"/>
        </w:rPr>
      </w:pPr>
      <w:r w:rsidRPr="00600BFE">
        <w:rPr>
          <w:rFonts w:ascii="Arial" w:hAnsi="Arial" w:cs="Arial"/>
          <w:sz w:val="24"/>
          <w:szCs w:val="24"/>
        </w:rPr>
        <w:t xml:space="preserve">You will see input field with prefilled full amount of the order and all information related to captured transaction. </w:t>
      </w:r>
    </w:p>
    <w:p w14:paraId="68C256D4" w14:textId="594F5199" w:rsidR="00204272" w:rsidRPr="00600BFE" w:rsidRDefault="00204272" w:rsidP="00204272">
      <w:pPr>
        <w:rPr>
          <w:rFonts w:ascii="Arial" w:hAnsi="Arial" w:cs="Arial"/>
          <w:sz w:val="24"/>
          <w:szCs w:val="24"/>
        </w:rPr>
      </w:pPr>
      <w:r w:rsidRPr="00600BFE">
        <w:rPr>
          <w:rFonts w:ascii="Arial" w:hAnsi="Arial" w:cs="Arial"/>
          <w:sz w:val="24"/>
          <w:szCs w:val="24"/>
        </w:rPr>
        <w:t xml:space="preserve">Input field allows you to perform partial </w:t>
      </w:r>
      <w:r w:rsidR="00075C24" w:rsidRPr="00600BFE">
        <w:rPr>
          <w:rFonts w:ascii="Arial" w:hAnsi="Arial" w:cs="Arial"/>
          <w:sz w:val="24"/>
          <w:szCs w:val="24"/>
        </w:rPr>
        <w:t>refunds</w:t>
      </w:r>
      <w:r w:rsidRPr="00600BFE">
        <w:rPr>
          <w:rFonts w:ascii="Arial" w:hAnsi="Arial" w:cs="Arial"/>
          <w:sz w:val="24"/>
          <w:szCs w:val="24"/>
        </w:rPr>
        <w:t xml:space="preserve">, just enter the amount you want to refund and click </w:t>
      </w:r>
      <w:r w:rsidR="00B26C6F" w:rsidRPr="00600BFE">
        <w:rPr>
          <w:rFonts w:ascii="Arial" w:hAnsi="Arial" w:cs="Arial"/>
          <w:sz w:val="24"/>
          <w:szCs w:val="24"/>
        </w:rPr>
        <w:t>the button</w:t>
      </w:r>
      <w:r w:rsidRPr="00600BFE">
        <w:rPr>
          <w:rFonts w:ascii="Arial" w:hAnsi="Arial" w:cs="Arial"/>
          <w:sz w:val="24"/>
          <w:szCs w:val="24"/>
        </w:rPr>
        <w:t xml:space="preserve">. If you want to do full refund, you don’t need to edit anything, just click </w:t>
      </w:r>
      <w:r w:rsidR="003E3996" w:rsidRPr="00600BFE">
        <w:rPr>
          <w:rFonts w:ascii="Arial" w:hAnsi="Arial" w:cs="Arial"/>
          <w:sz w:val="24"/>
          <w:szCs w:val="24"/>
        </w:rPr>
        <w:t>“R</w:t>
      </w:r>
      <w:r w:rsidRPr="00600BFE">
        <w:rPr>
          <w:rFonts w:ascii="Arial" w:hAnsi="Arial" w:cs="Arial"/>
          <w:sz w:val="24"/>
          <w:szCs w:val="24"/>
        </w:rPr>
        <w:t>efund</w:t>
      </w:r>
      <w:r w:rsidR="003E3996" w:rsidRPr="00600BFE">
        <w:rPr>
          <w:rFonts w:ascii="Arial" w:hAnsi="Arial" w:cs="Arial"/>
          <w:sz w:val="24"/>
          <w:szCs w:val="24"/>
        </w:rPr>
        <w:t>”</w:t>
      </w:r>
      <w:r w:rsidRPr="00600BFE">
        <w:rPr>
          <w:rFonts w:ascii="Arial" w:hAnsi="Arial" w:cs="Arial"/>
          <w:sz w:val="24"/>
          <w:szCs w:val="24"/>
        </w:rPr>
        <w:t xml:space="preserve"> button. It’s not possible to refund more than the total order amount or amount lower than zero. </w:t>
      </w:r>
    </w:p>
    <w:p w14:paraId="002F6D55" w14:textId="77777777" w:rsidR="00984DE5" w:rsidRPr="00600BFE" w:rsidRDefault="00984DE5" w:rsidP="0089555B">
      <w:pPr>
        <w:rPr>
          <w:rFonts w:ascii="Arial" w:hAnsi="Arial" w:cs="Arial"/>
        </w:rPr>
      </w:pPr>
    </w:p>
    <w:p w14:paraId="3CBF608C" w14:textId="57757148" w:rsidR="00BF2C91" w:rsidRPr="00600BFE" w:rsidRDefault="00BF2C91" w:rsidP="00BF2C91">
      <w:pPr>
        <w:pStyle w:val="bodytextinvertususerguide"/>
        <w:rPr>
          <w:rFonts w:ascii="Arial" w:hAnsi="Arial" w:cs="Arial"/>
          <w:lang w:val="en-US"/>
        </w:rPr>
      </w:pPr>
      <w:r w:rsidRPr="00600BFE">
        <w:rPr>
          <w:rFonts w:ascii="Arial" w:hAnsi="Arial" w:cs="Arial"/>
          <w:lang w:val="en-US"/>
        </w:rPr>
        <w:br w:type="page"/>
      </w:r>
    </w:p>
    <w:p w14:paraId="14E7A0B2" w14:textId="77777777" w:rsidR="00BF2C91" w:rsidRPr="00600BFE" w:rsidRDefault="00BF2C91" w:rsidP="00BF2C91">
      <w:pPr>
        <w:pStyle w:val="Heading1"/>
        <w:rPr>
          <w:rFonts w:ascii="Arial" w:hAnsi="Arial" w:cs="Arial"/>
        </w:rPr>
      </w:pPr>
      <w:bookmarkStart w:id="29" w:name="_Toc31367205"/>
      <w:r w:rsidRPr="00600BFE">
        <w:rPr>
          <w:rFonts w:ascii="Arial" w:hAnsi="Arial" w:cs="Arial"/>
        </w:rPr>
        <w:lastRenderedPageBreak/>
        <w:t>E-shop customer experience</w:t>
      </w:r>
      <w:bookmarkEnd w:id="29"/>
    </w:p>
    <w:p w14:paraId="150C8B3B" w14:textId="77777777" w:rsidR="00BF2C91" w:rsidRPr="00600BFE" w:rsidRDefault="00BF2C91" w:rsidP="00BF2C91">
      <w:pPr>
        <w:pStyle w:val="Heading2"/>
        <w:rPr>
          <w:rFonts w:ascii="Arial" w:hAnsi="Arial" w:cs="Arial"/>
        </w:rPr>
      </w:pPr>
      <w:bookmarkStart w:id="30" w:name="_Toc31367206"/>
      <w:r w:rsidRPr="00600BFE">
        <w:rPr>
          <w:rFonts w:ascii="Arial" w:hAnsi="Arial" w:cs="Arial"/>
        </w:rPr>
        <w:t>Checkout</w:t>
      </w:r>
      <w:bookmarkEnd w:id="30"/>
    </w:p>
    <w:p w14:paraId="39523A50" w14:textId="62DCDB65" w:rsidR="00BF2C91" w:rsidRPr="00600BFE" w:rsidRDefault="00600BFE" w:rsidP="00BF2C91">
      <w:pPr>
        <w:pStyle w:val="bodytextinvertususerguide"/>
        <w:rPr>
          <w:rFonts w:ascii="Arial" w:hAnsi="Arial" w:cs="Arial"/>
          <w:lang w:val="en-US"/>
        </w:rPr>
      </w:pPr>
      <w:r w:rsidRPr="00600BFE">
        <w:rPr>
          <w:rFonts w:ascii="Arial" w:hAnsi="Arial" w:cs="Arial"/>
          <w:noProof/>
          <w:lang w:val="en-US"/>
        </w:rPr>
        <w:lastRenderedPageBreak/>
        <w:drawing>
          <wp:anchor distT="0" distB="0" distL="114300" distR="114300" simplePos="0" relativeHeight="251661824" behindDoc="0" locked="0" layoutInCell="1" allowOverlap="1" wp14:anchorId="5513D0C7" wp14:editId="4DD98B61">
            <wp:simplePos x="0" y="0"/>
            <wp:positionH relativeFrom="column">
              <wp:posOffset>27153</wp:posOffset>
            </wp:positionH>
            <wp:positionV relativeFrom="paragraph">
              <wp:posOffset>765810</wp:posOffset>
            </wp:positionV>
            <wp:extent cx="4418330" cy="7032625"/>
            <wp:effectExtent l="19050" t="19050" r="20320" b="15875"/>
            <wp:wrapTopAndBottom/>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418330" cy="7032625"/>
                    </a:xfrm>
                    <a:prstGeom prst="rect">
                      <a:avLst/>
                    </a:prstGeom>
                    <a:ln>
                      <a:solidFill>
                        <a:schemeClr val="accent1"/>
                      </a:solidFill>
                    </a:ln>
                  </pic:spPr>
                </pic:pic>
              </a:graphicData>
            </a:graphic>
          </wp:anchor>
        </w:drawing>
      </w:r>
      <w:r w:rsidR="00BF2C91" w:rsidRPr="00600BFE">
        <w:rPr>
          <w:rFonts w:ascii="Arial" w:hAnsi="Arial" w:cs="Arial"/>
          <w:lang w:val="en-US"/>
        </w:rPr>
        <w:t>In the checkout process buyer will encounter Saferpay module only in the last</w:t>
      </w:r>
      <w:r>
        <w:rPr>
          <w:rFonts w:ascii="Arial" w:hAnsi="Arial" w:cs="Arial"/>
          <w:lang w:val="en-US"/>
        </w:rPr>
        <w:t xml:space="preserve"> </w:t>
      </w:r>
      <w:r w:rsidR="00BF2C91" w:rsidRPr="00600BFE">
        <w:rPr>
          <w:rFonts w:ascii="Arial" w:hAnsi="Arial" w:cs="Arial"/>
          <w:lang w:val="en-US"/>
        </w:rPr>
        <w:t>step.</w:t>
      </w:r>
      <w:r>
        <w:rPr>
          <w:rFonts w:ascii="Arial" w:hAnsi="Arial" w:cs="Arial"/>
          <w:lang w:val="en-US"/>
        </w:rPr>
        <w:br/>
      </w:r>
      <w:r w:rsidR="00BF2C91" w:rsidRPr="00600BFE">
        <w:rPr>
          <w:rFonts w:ascii="Arial" w:hAnsi="Arial" w:cs="Arial"/>
          <w:lang w:val="en-US"/>
        </w:rPr>
        <w:t xml:space="preserve">Buyer will see the list of all enabled payments in Saferpay as if they were </w:t>
      </w:r>
      <w:r w:rsidR="00BF2C91" w:rsidRPr="00600BFE">
        <w:rPr>
          <w:rFonts w:ascii="Arial" w:hAnsi="Arial" w:cs="Arial"/>
          <w:lang w:val="en-US"/>
        </w:rPr>
        <w:lastRenderedPageBreak/>
        <w:t>independent payment providers. However, after confirmation everything will go to the same API.</w:t>
      </w:r>
    </w:p>
    <w:p w14:paraId="2293EAB4"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If </w:t>
      </w:r>
      <w:r w:rsidRPr="00600BFE">
        <w:rPr>
          <w:rFonts w:ascii="Arial" w:hAnsi="Arial" w:cs="Arial"/>
          <w:i/>
          <w:lang w:val="en-US"/>
        </w:rPr>
        <w:t>Secure data storage</w:t>
      </w:r>
      <w:r w:rsidRPr="00600BFE">
        <w:rPr>
          <w:rFonts w:ascii="Arial" w:hAnsi="Arial" w:cs="Arial"/>
          <w:lang w:val="en-US"/>
        </w:rPr>
        <w:t xml:space="preserve"> is enabled by the merchant, buyer will see additional options when selecting credit card provider like Visa.</w:t>
      </w:r>
    </w:p>
    <w:p w14:paraId="1F9FB47D" w14:textId="77777777" w:rsidR="00BF2C91" w:rsidRPr="00600BFE" w:rsidRDefault="00BF2C91" w:rsidP="00BF2C91">
      <w:pPr>
        <w:pStyle w:val="bodytextinvertususerguide"/>
        <w:rPr>
          <w:rFonts w:ascii="Arial" w:hAnsi="Arial" w:cs="Arial"/>
          <w:lang w:val="en-US"/>
        </w:rPr>
      </w:pPr>
      <w:r w:rsidRPr="00600BFE">
        <w:rPr>
          <w:rFonts w:ascii="Arial" w:hAnsi="Arial" w:cs="Arial"/>
          <w:noProof/>
          <w:lang w:val="en-US"/>
        </w:rPr>
        <w:drawing>
          <wp:inline distT="0" distB="0" distL="0" distR="0" wp14:anchorId="6F1E54A8" wp14:editId="5D28B2BE">
            <wp:extent cx="3105150" cy="1038225"/>
            <wp:effectExtent l="19050" t="19050" r="19050" b="28575"/>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05150" cy="1038225"/>
                    </a:xfrm>
                    <a:prstGeom prst="rect">
                      <a:avLst/>
                    </a:prstGeom>
                    <a:ln>
                      <a:solidFill>
                        <a:schemeClr val="accent1"/>
                      </a:solidFill>
                    </a:ln>
                  </pic:spPr>
                </pic:pic>
              </a:graphicData>
            </a:graphic>
          </wp:inline>
        </w:drawing>
      </w:r>
    </w:p>
    <w:p w14:paraId="4CDBE29F"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If buyer will choose first option - „</w:t>
      </w:r>
      <w:r w:rsidRPr="00600BFE">
        <w:rPr>
          <w:rFonts w:ascii="Arial" w:hAnsi="Arial" w:cs="Arial"/>
          <w:i/>
          <w:lang w:val="en-US"/>
        </w:rPr>
        <w:t xml:space="preserve">Use new card and save </w:t>
      </w:r>
      <w:proofErr w:type="gramStart"/>
      <w:r w:rsidRPr="00600BFE">
        <w:rPr>
          <w:rFonts w:ascii="Arial" w:hAnsi="Arial" w:cs="Arial"/>
          <w:i/>
          <w:lang w:val="en-US"/>
        </w:rPr>
        <w:t>it</w:t>
      </w:r>
      <w:r w:rsidRPr="00600BFE">
        <w:rPr>
          <w:rFonts w:ascii="Arial" w:hAnsi="Arial" w:cs="Arial"/>
          <w:lang w:val="en-US"/>
        </w:rPr>
        <w:t>“ –</w:t>
      </w:r>
      <w:proofErr w:type="gramEnd"/>
      <w:r w:rsidRPr="00600BFE">
        <w:rPr>
          <w:rFonts w:ascii="Arial" w:hAnsi="Arial" w:cs="Arial"/>
          <w:lang w:val="en-US"/>
        </w:rPr>
        <w:t xml:space="preserve"> his card will be saved after successful transaction. Next time buyer wants to checkout, options will be a bit different:</w:t>
      </w:r>
    </w:p>
    <w:p w14:paraId="2A91C4FB" w14:textId="77777777" w:rsidR="00BF2C91" w:rsidRPr="00600BFE" w:rsidRDefault="00BF2C91" w:rsidP="00BF2C91">
      <w:pPr>
        <w:pStyle w:val="bodytextinvertususerguide"/>
        <w:rPr>
          <w:rFonts w:ascii="Arial" w:hAnsi="Arial" w:cs="Arial"/>
          <w:lang w:val="en-US"/>
        </w:rPr>
      </w:pPr>
      <w:r w:rsidRPr="00600BFE">
        <w:rPr>
          <w:rFonts w:ascii="Arial" w:hAnsi="Arial" w:cs="Arial"/>
          <w:noProof/>
          <w:lang w:val="en-US"/>
        </w:rPr>
        <w:drawing>
          <wp:inline distT="0" distB="0" distL="0" distR="0" wp14:anchorId="6D48CCA7" wp14:editId="1C248028">
            <wp:extent cx="2324100" cy="1285875"/>
            <wp:effectExtent l="19050" t="19050" r="19050" b="28575"/>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24100" cy="1285875"/>
                    </a:xfrm>
                    <a:prstGeom prst="rect">
                      <a:avLst/>
                    </a:prstGeom>
                    <a:ln>
                      <a:solidFill>
                        <a:schemeClr val="accent1"/>
                      </a:solidFill>
                    </a:ln>
                  </pic:spPr>
                </pic:pic>
              </a:graphicData>
            </a:graphic>
          </wp:inline>
        </w:drawing>
      </w:r>
    </w:p>
    <w:p w14:paraId="353E9525"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Please keep in mind that in case of unsuccessful transaction credit card will not be stored.</w:t>
      </w:r>
    </w:p>
    <w:p w14:paraId="3CEC7C9D"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If merchant chooses second option – “</w:t>
      </w:r>
      <w:r w:rsidRPr="00600BFE">
        <w:rPr>
          <w:rFonts w:ascii="Arial" w:hAnsi="Arial" w:cs="Arial"/>
          <w:i/>
          <w:lang w:val="en-US"/>
        </w:rPr>
        <w:t>Use new card once</w:t>
      </w:r>
      <w:r w:rsidRPr="00600BFE">
        <w:rPr>
          <w:rFonts w:ascii="Arial" w:hAnsi="Arial" w:cs="Arial"/>
          <w:lang w:val="en-US"/>
        </w:rPr>
        <w:t xml:space="preserve">”, his credit card data will not be stored. </w:t>
      </w:r>
    </w:p>
    <w:p w14:paraId="57757A83" w14:textId="77777777" w:rsidR="00BF2C91" w:rsidRPr="00600BFE" w:rsidRDefault="00BF2C91" w:rsidP="00BF2C91">
      <w:pPr>
        <w:pStyle w:val="Heading2"/>
        <w:rPr>
          <w:rFonts w:ascii="Arial" w:hAnsi="Arial" w:cs="Arial"/>
        </w:rPr>
      </w:pPr>
      <w:bookmarkStart w:id="31" w:name="_Toc31367207"/>
      <w:r w:rsidRPr="00600BFE">
        <w:rPr>
          <w:rFonts w:ascii="Arial" w:hAnsi="Arial" w:cs="Arial"/>
        </w:rPr>
        <w:t>Credit card management</w:t>
      </w:r>
      <w:bookmarkEnd w:id="31"/>
      <w:r w:rsidRPr="00600BFE">
        <w:rPr>
          <w:rFonts w:ascii="Arial" w:hAnsi="Arial" w:cs="Arial"/>
        </w:rPr>
        <w:t xml:space="preserve"> </w:t>
      </w:r>
    </w:p>
    <w:p w14:paraId="50E9C782" w14:textId="77777777" w:rsidR="00BF2C91" w:rsidRPr="00600BFE" w:rsidRDefault="00BF2C91" w:rsidP="00BF2C91">
      <w:pPr>
        <w:pStyle w:val="bodytextinvertususerguide"/>
        <w:rPr>
          <w:rFonts w:ascii="Arial" w:hAnsi="Arial" w:cs="Arial"/>
          <w:i/>
          <w:lang w:val="en-US"/>
        </w:rPr>
      </w:pPr>
      <w:r w:rsidRPr="00600BFE">
        <w:rPr>
          <w:rFonts w:ascii="Arial" w:hAnsi="Arial" w:cs="Arial"/>
          <w:i/>
          <w:lang w:val="en-US"/>
        </w:rPr>
        <w:t xml:space="preserve">Please keep in mind that this option only available if Secure data storage is enabled by the merchant. </w:t>
      </w:r>
    </w:p>
    <w:p w14:paraId="3397B0DA"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If buyer would go to his account, he will see a button:</w:t>
      </w:r>
    </w:p>
    <w:p w14:paraId="5D6860E1" w14:textId="77777777" w:rsidR="00BF2C91" w:rsidRPr="00600BFE" w:rsidRDefault="00BF2C91" w:rsidP="00BF2C91">
      <w:pPr>
        <w:pStyle w:val="bodytextinvertususerguide"/>
        <w:rPr>
          <w:rFonts w:ascii="Arial" w:hAnsi="Arial" w:cs="Arial"/>
          <w:lang w:val="en-US"/>
        </w:rPr>
      </w:pPr>
      <w:r w:rsidRPr="00600BFE">
        <w:rPr>
          <w:rFonts w:ascii="Arial" w:hAnsi="Arial" w:cs="Arial"/>
          <w:noProof/>
          <w:lang w:val="en-US"/>
        </w:rPr>
        <w:lastRenderedPageBreak/>
        <w:drawing>
          <wp:inline distT="0" distB="0" distL="0" distR="0" wp14:anchorId="58AA502E" wp14:editId="41D10F62">
            <wp:extent cx="3514725" cy="1162050"/>
            <wp:effectExtent l="19050" t="19050" r="28575" b="19050"/>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14725" cy="1162050"/>
                    </a:xfrm>
                    <a:prstGeom prst="rect">
                      <a:avLst/>
                    </a:prstGeom>
                    <a:ln>
                      <a:solidFill>
                        <a:schemeClr val="accent1"/>
                      </a:solidFill>
                    </a:ln>
                  </pic:spPr>
                </pic:pic>
              </a:graphicData>
            </a:graphic>
          </wp:inline>
        </w:drawing>
      </w:r>
    </w:p>
    <w:p w14:paraId="08596EBC"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When clicked, it will display a list with all clients’ credit cards and ability to remove them.</w:t>
      </w:r>
    </w:p>
    <w:p w14:paraId="69F9D15A" w14:textId="77777777" w:rsidR="00BF2C91" w:rsidRPr="00600BFE" w:rsidRDefault="00BF2C91" w:rsidP="00BF2C91">
      <w:pPr>
        <w:rPr>
          <w:rFonts w:ascii="Arial" w:hAnsi="Arial" w:cs="Arial"/>
        </w:rPr>
      </w:pPr>
      <w:r w:rsidRPr="00600BFE">
        <w:rPr>
          <w:rFonts w:ascii="Arial" w:hAnsi="Arial" w:cs="Arial"/>
          <w:noProof/>
        </w:rPr>
        <w:drawing>
          <wp:inline distT="0" distB="0" distL="0" distR="0" wp14:anchorId="698471D1" wp14:editId="47B3C8A8">
            <wp:extent cx="6221730" cy="1052788"/>
            <wp:effectExtent l="19050" t="19050" r="7620" b="14605"/>
            <wp:docPr id="18" name="Paveikslėl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281996" cy="1062986"/>
                    </a:xfrm>
                    <a:prstGeom prst="rect">
                      <a:avLst/>
                    </a:prstGeom>
                    <a:ln>
                      <a:solidFill>
                        <a:schemeClr val="accent1"/>
                      </a:solidFill>
                    </a:ln>
                  </pic:spPr>
                </pic:pic>
              </a:graphicData>
            </a:graphic>
          </wp:inline>
        </w:drawing>
      </w:r>
    </w:p>
    <w:p w14:paraId="2FE1463C" w14:textId="77777777" w:rsidR="00BF2C91" w:rsidRPr="00600BFE" w:rsidRDefault="00BF2C91" w:rsidP="00BF2C91">
      <w:pPr>
        <w:rPr>
          <w:rFonts w:ascii="Arial" w:hAnsi="Arial" w:cs="Arial"/>
        </w:rPr>
      </w:pPr>
      <w:r w:rsidRPr="00600BFE">
        <w:rPr>
          <w:rFonts w:ascii="Arial" w:hAnsi="Arial" w:cs="Arial"/>
        </w:rPr>
        <w:t xml:space="preserve"> </w:t>
      </w:r>
    </w:p>
    <w:p w14:paraId="70502BC8" w14:textId="77777777" w:rsidR="00BF2C91" w:rsidRPr="00600BFE" w:rsidRDefault="00BF2C91" w:rsidP="00BF2C91">
      <w:pPr>
        <w:pStyle w:val="Heading2"/>
        <w:rPr>
          <w:rFonts w:ascii="Arial" w:hAnsi="Arial" w:cs="Arial"/>
        </w:rPr>
      </w:pPr>
      <w:bookmarkStart w:id="32" w:name="_Toc31367208"/>
      <w:r w:rsidRPr="00600BFE">
        <w:rPr>
          <w:rFonts w:ascii="Arial" w:hAnsi="Arial" w:cs="Arial"/>
        </w:rPr>
        <w:t>Support Contacts</w:t>
      </w:r>
      <w:bookmarkEnd w:id="32"/>
    </w:p>
    <w:p w14:paraId="4EAC9C81" w14:textId="77777777" w:rsidR="00BF2C91" w:rsidRPr="00600BFE" w:rsidRDefault="00BF2C91" w:rsidP="00BF2C91">
      <w:pPr>
        <w:pStyle w:val="NormalWeb"/>
        <w:shd w:val="clear" w:color="auto" w:fill="FFFFFF"/>
        <w:spacing w:before="0" w:beforeAutospacing="0" w:after="0" w:afterAutospacing="0"/>
        <w:rPr>
          <w:rFonts w:ascii="Arial" w:hAnsi="Arial" w:cs="Arial"/>
          <w:color w:val="717171"/>
          <w:lang w:val="en-US"/>
        </w:rPr>
      </w:pPr>
    </w:p>
    <w:p w14:paraId="4EFCDCA6" w14:textId="77777777" w:rsidR="00BF2C91" w:rsidRPr="00600BFE" w:rsidRDefault="00BF2C91" w:rsidP="00BF2C91">
      <w:pPr>
        <w:pStyle w:val="bodytextinvertususerguide"/>
        <w:rPr>
          <w:rFonts w:ascii="Arial" w:hAnsi="Arial" w:cs="Arial"/>
          <w:lang w:val="en-US"/>
        </w:rPr>
      </w:pPr>
      <w:r w:rsidRPr="00600BFE">
        <w:rPr>
          <w:rFonts w:ascii="Arial" w:hAnsi="Arial" w:cs="Arial"/>
          <w:lang w:val="en-US"/>
        </w:rPr>
        <w:t xml:space="preserve">Do you have questions or a technical problem? Our specialized service teams can provide you with expert information. Here you will find the direct telephone numbers, e-mail addresses and service times for all teams: </w:t>
      </w:r>
      <w:hyperlink r:id="rId44" w:history="1">
        <w:r w:rsidRPr="00600BFE">
          <w:rPr>
            <w:rStyle w:val="Hyperlink"/>
            <w:rFonts w:cs="Arial"/>
            <w:lang w:val="en-US"/>
          </w:rPr>
          <w:t>https://www.six-payment-services.com/en/site/e-commerce-developer/logins.html</w:t>
        </w:r>
      </w:hyperlink>
      <w:r w:rsidRPr="00600BFE">
        <w:rPr>
          <w:rFonts w:ascii="Arial" w:hAnsi="Arial" w:cs="Arial"/>
          <w:lang w:val="en-US"/>
        </w:rPr>
        <w:t xml:space="preserve"> </w:t>
      </w:r>
    </w:p>
    <w:p w14:paraId="55A9B9B3" w14:textId="77777777" w:rsidR="00BF2C91" w:rsidRPr="00600BFE" w:rsidRDefault="00BF2C91" w:rsidP="00BF2C91">
      <w:pPr>
        <w:rPr>
          <w:rFonts w:ascii="Arial" w:hAnsi="Arial" w:cs="Arial"/>
        </w:rPr>
      </w:pPr>
    </w:p>
    <w:p w14:paraId="1DB3854D" w14:textId="77777777" w:rsidR="00D701F5" w:rsidRPr="00600BFE" w:rsidRDefault="00D701F5" w:rsidP="006F6F69">
      <w:pPr>
        <w:pStyle w:val="Heading3"/>
        <w:jc w:val="both"/>
        <w:rPr>
          <w:rFonts w:ascii="Arial" w:hAnsi="Arial" w:cs="Arial"/>
        </w:rPr>
      </w:pPr>
    </w:p>
    <w:sectPr w:rsidR="00D701F5" w:rsidRPr="00600BFE" w:rsidSect="000F100A">
      <w:headerReference w:type="default" r:id="rId45"/>
      <w:footerReference w:type="default" r:id="rId46"/>
      <w:pgSz w:w="11907" w:h="16840" w:code="9"/>
      <w:pgMar w:top="2526" w:right="1418" w:bottom="1418" w:left="1985" w:header="720" w:footer="62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5A069" w14:textId="77777777" w:rsidR="00C22F59" w:rsidRDefault="00C22F59" w:rsidP="00A64959">
      <w:r>
        <w:separator/>
      </w:r>
    </w:p>
  </w:endnote>
  <w:endnote w:type="continuationSeparator" w:id="0">
    <w:p w14:paraId="62417FB7" w14:textId="77777777" w:rsidR="00C22F59" w:rsidRDefault="00C22F59" w:rsidP="00A64959">
      <w:r>
        <w:continuationSeparator/>
      </w:r>
    </w:p>
  </w:endnote>
  <w:endnote w:type="continuationNotice" w:id="1">
    <w:p w14:paraId="36032CCE" w14:textId="77777777" w:rsidR="00C22F59" w:rsidRDefault="00C22F59" w:rsidP="00A649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tserrat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EAF93" w14:textId="5184C110" w:rsidR="00937105" w:rsidRPr="00FF02A5" w:rsidRDefault="00783905" w:rsidP="003E5F30">
    <w:pPr>
      <w:pStyle w:val="Footer"/>
      <w:tabs>
        <w:tab w:val="center" w:pos="4536"/>
        <w:tab w:val="right" w:pos="9072"/>
      </w:tabs>
    </w:pPr>
    <w:sdt>
      <w:sdtPr>
        <w:rPr>
          <w:rStyle w:val="PageNumber"/>
          <w:sz w:val="16"/>
          <w:szCs w:val="16"/>
        </w:rPr>
        <w:alias w:val="Author"/>
        <w:tag w:val=""/>
        <w:id w:val="-1068025903"/>
        <w:dataBinding w:prefixMappings="xmlns:ns0='http://purl.org/dc/elements/1.1/' xmlns:ns1='http://schemas.openxmlformats.org/package/2006/metadata/core-properties' " w:xpath="/ns1:coreProperties[1]/ns0:creator[1]" w:storeItemID="{6C3C8BC8-F283-45AE-878A-BAB7291924A1}"/>
        <w:text/>
      </w:sdtPr>
      <w:sdtEndPr>
        <w:rPr>
          <w:rStyle w:val="PageNumber"/>
        </w:rPr>
      </w:sdtEndPr>
      <w:sdtContent>
        <w:r w:rsidR="00937105" w:rsidRPr="003B34F8">
          <w:rPr>
            <w:rStyle w:val="PageNumber"/>
            <w:sz w:val="16"/>
            <w:szCs w:val="16"/>
          </w:rPr>
          <w:t>SIX Payment Services</w:t>
        </w:r>
      </w:sdtContent>
    </w:sdt>
    <w:r w:rsidR="00937105" w:rsidRPr="003B34F8">
      <w:rPr>
        <w:rStyle w:val="PageNumber"/>
        <w:sz w:val="16"/>
        <w:szCs w:val="16"/>
      </w:rPr>
      <w:tab/>
    </w:r>
    <w:r w:rsidR="00937105" w:rsidRPr="003B34F8">
      <w:t xml:space="preserve"> </w:t>
    </w:r>
    <w:sdt>
      <w:sdtPr>
        <w:alias w:val="Version Number"/>
        <w:tag w:val="Version_x0020_Number"/>
        <w:id w:val="-1900818632"/>
        <w:dataBinding w:prefixMappings="xmlns:ns0='http://schemas.microsoft.com/office/2006/metadata/properties' xmlns:ns1='http://www.w3.org/2001/XMLSchema-instance' xmlns:ns2='4f8b6282-3c2f-418a-88d8-9dbc38797024' xmlns:ns3='http://schemas.microsoft.com/office/infopath/2007/PartnerControls' xmlns:ns4='http://schemas.microsoft.com/sharepoint/v3' xmlns:ns5='8ec5a432-e2ed-4086-82a7-9b25430bc2ae' xmlns:ns6='6f6fa9b9-e57a-4b5f-bd0f-1c5cdccdc5a7' " w:xpath="/ns0:properties[1]/documentManagement[1]/ns2:Version_x0020_Number[1]" w:storeItemID="{D5BDDB95-183D-4A38-9C5E-32A8C41B7617}"/>
        <w:text/>
      </w:sdtPr>
      <w:sdtEndPr/>
      <w:sdtContent>
        <w:r w:rsidR="00F40DEE">
          <w:rPr>
            <w:lang w:val="de-AT"/>
          </w:rPr>
          <w:t>V1.0</w:t>
        </w:r>
        <w:r w:rsidR="00600BFE">
          <w:rPr>
            <w:lang w:val="de-AT"/>
          </w:rPr>
          <w:t>3</w:t>
        </w:r>
      </w:sdtContent>
    </w:sdt>
    <w:r w:rsidR="00937105" w:rsidRPr="003B34F8">
      <w:tab/>
    </w:r>
    <w:r w:rsidR="00937105" w:rsidRPr="003B34F8">
      <w:rPr>
        <w:rStyle w:val="PageNumber"/>
        <w:sz w:val="16"/>
        <w:szCs w:val="16"/>
      </w:rPr>
      <w:fldChar w:fldCharType="begin"/>
    </w:r>
    <w:r w:rsidR="00937105" w:rsidRPr="003B34F8">
      <w:rPr>
        <w:rStyle w:val="PageNumber"/>
        <w:sz w:val="16"/>
        <w:szCs w:val="16"/>
      </w:rPr>
      <w:instrText xml:space="preserve"> PAGE </w:instrText>
    </w:r>
    <w:r w:rsidR="00937105" w:rsidRPr="003B34F8">
      <w:rPr>
        <w:rStyle w:val="PageNumber"/>
        <w:sz w:val="16"/>
        <w:szCs w:val="16"/>
      </w:rPr>
      <w:fldChar w:fldCharType="separate"/>
    </w:r>
    <w:r w:rsidR="001634AA">
      <w:rPr>
        <w:rStyle w:val="PageNumber"/>
        <w:noProof/>
        <w:sz w:val="16"/>
        <w:szCs w:val="16"/>
      </w:rPr>
      <w:t>9</w:t>
    </w:r>
    <w:r w:rsidR="00937105" w:rsidRPr="003B34F8">
      <w:rPr>
        <w:rStyle w:val="PageNumber"/>
        <w:sz w:val="16"/>
        <w:szCs w:val="16"/>
      </w:rPr>
      <w:fldChar w:fldCharType="end"/>
    </w:r>
    <w:r w:rsidR="00937105" w:rsidRPr="003B34F8">
      <w:rPr>
        <w:rStyle w:val="PageNumber"/>
        <w:sz w:val="16"/>
        <w:szCs w:val="16"/>
      </w:rPr>
      <w:t xml:space="preserve"> </w:t>
    </w:r>
    <w:r w:rsidR="00937105">
      <w:rPr>
        <w:rStyle w:val="PageNumber"/>
        <w:sz w:val="16"/>
        <w:szCs w:val="16"/>
      </w:rPr>
      <w:t xml:space="preserve">| </w:t>
    </w:r>
    <w:r>
      <w:fldChar w:fldCharType="begin"/>
    </w:r>
    <w:r>
      <w:instrText xml:space="preserve"> NUMPAGES  \* MERGEFORMAT </w:instrText>
    </w:r>
    <w:r>
      <w:fldChar w:fldCharType="separate"/>
    </w:r>
    <w:r w:rsidR="001634AA" w:rsidRPr="001634AA">
      <w:rPr>
        <w:rStyle w:val="PageNumber"/>
        <w:noProof/>
        <w:sz w:val="16"/>
      </w:rPr>
      <w:t>19</w:t>
    </w:r>
    <w:r>
      <w:rPr>
        <w:rStyle w:val="PageNumber"/>
        <w:noProof/>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DF07B" w14:textId="77777777" w:rsidR="00C22F59" w:rsidRDefault="00C22F59" w:rsidP="00A64959">
      <w:r>
        <w:separator/>
      </w:r>
    </w:p>
  </w:footnote>
  <w:footnote w:type="continuationSeparator" w:id="0">
    <w:p w14:paraId="42EBF257" w14:textId="77777777" w:rsidR="00C22F59" w:rsidRDefault="00C22F59" w:rsidP="00A64959">
      <w:r>
        <w:continuationSeparator/>
      </w:r>
    </w:p>
  </w:footnote>
  <w:footnote w:type="continuationNotice" w:id="1">
    <w:p w14:paraId="171F54B5" w14:textId="77777777" w:rsidR="00C22F59" w:rsidRDefault="00C22F59" w:rsidP="00A649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DA9C0" w14:textId="05270795" w:rsidR="00EB5959" w:rsidRPr="00EB5959" w:rsidRDefault="00EB5959" w:rsidP="00034421">
    <w:pPr>
      <w:pStyle w:val="bodytextinvertususerguide"/>
    </w:pPr>
    <w:r w:rsidRPr="007C3490">
      <w:rPr>
        <w:noProof/>
        <w:lang w:val="en-US"/>
      </w:rPr>
      <w:drawing>
        <wp:inline distT="0" distB="0" distL="0" distR="0" wp14:anchorId="6FDF4813" wp14:editId="63DCF5B7">
          <wp:extent cx="2992120" cy="499078"/>
          <wp:effectExtent l="0" t="0" r="0" b="0"/>
          <wp:docPr id="4" name="Oaw.2007073117505982890682.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12998" r="27758" b="23077"/>
                  <a:stretch/>
                </pic:blipFill>
                <pic:spPr bwMode="auto">
                  <a:xfrm>
                    <a:off x="0" y="0"/>
                    <a:ext cx="3219250" cy="536963"/>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D40F33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7B5E5F1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91B135B"/>
    <w:multiLevelType w:val="hybridMultilevel"/>
    <w:tmpl w:val="88C44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315A1D"/>
    <w:multiLevelType w:val="hybridMultilevel"/>
    <w:tmpl w:val="A3F0D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4A099B"/>
    <w:multiLevelType w:val="hybridMultilevel"/>
    <w:tmpl w:val="4A3417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1EB5219"/>
    <w:multiLevelType w:val="multilevel"/>
    <w:tmpl w:val="7C0E8A06"/>
    <w:lvl w:ilvl="0">
      <w:start w:val="1"/>
      <w:numFmt w:val="bullet"/>
      <w:lvlText w:val="●"/>
      <w:lvlJc w:val="left"/>
      <w:pPr>
        <w:ind w:left="720" w:hanging="360"/>
      </w:pPr>
      <w:rPr>
        <w:rFonts w:ascii="Noto Sans Symbols" w:eastAsia="Noto Sans Symbols" w:hAnsi="Noto Sans Symbols" w:cs="Noto Sans Symbols"/>
        <w:b/>
        <w:i w:val="0"/>
        <w:color w:val="00B8D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736F26"/>
    <w:multiLevelType w:val="hybridMultilevel"/>
    <w:tmpl w:val="C0F06068"/>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BC5962"/>
    <w:multiLevelType w:val="hybridMultilevel"/>
    <w:tmpl w:val="CED688A4"/>
    <w:lvl w:ilvl="0" w:tplc="9378F35E">
      <w:start w:val="1"/>
      <w:numFmt w:val="bullet"/>
      <w:pStyle w:val="Bulletpointsinvertususerguide"/>
      <w:lvlText w:val=""/>
      <w:lvlJc w:val="left"/>
      <w:pPr>
        <w:ind w:left="720" w:hanging="360"/>
      </w:pPr>
      <w:rPr>
        <w:rFonts w:ascii="Symbol" w:hAnsi="Symbol" w:hint="default"/>
        <w:b/>
        <w:i w:val="0"/>
        <w:color w:val="00B8D6"/>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51712914"/>
    <w:multiLevelType w:val="multilevel"/>
    <w:tmpl w:val="02B67F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859"/>
        </w:tabs>
        <w:ind w:left="1859"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6A714BF"/>
    <w:multiLevelType w:val="hybridMultilevel"/>
    <w:tmpl w:val="479A528C"/>
    <w:lvl w:ilvl="0" w:tplc="3648CDAE">
      <w:start w:val="1"/>
      <w:numFmt w:val="bullet"/>
      <w:pStyle w:val="ListParameterinParagraph"/>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5280456"/>
    <w:multiLevelType w:val="hybridMultilevel"/>
    <w:tmpl w:val="16A07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257812"/>
    <w:multiLevelType w:val="hybridMultilevel"/>
    <w:tmpl w:val="38A45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0"/>
  </w:num>
  <w:num w:numId="5">
    <w:abstractNumId w:val="3"/>
  </w:num>
  <w:num w:numId="6">
    <w:abstractNumId w:val="2"/>
  </w:num>
  <w:num w:numId="7">
    <w:abstractNumId w:val="11"/>
  </w:num>
  <w:num w:numId="8">
    <w:abstractNumId w:val="10"/>
  </w:num>
  <w:num w:numId="9">
    <w:abstractNumId w:val="4"/>
  </w:num>
  <w:num w:numId="10">
    <w:abstractNumId w:val="6"/>
  </w:num>
  <w:num w:numId="11">
    <w:abstractNumId w:val="7"/>
  </w:num>
  <w:num w:numId="1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e-CH" w:vendorID="9" w:dllVersion="512" w:checkStyle="1"/>
  <w:activeWritingStyle w:appName="MSWord" w:lang="it-IT" w:vendorID="3" w:dllVersion="517" w:checkStyle="1"/>
  <w:activeWritingStyle w:appName="MSWord" w:lang="sv-SE" w:vendorID="22" w:dllVersion="513" w:checkStyle="1"/>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09"/>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6B"/>
    <w:rsid w:val="000032DA"/>
    <w:rsid w:val="00003B8E"/>
    <w:rsid w:val="00004F2C"/>
    <w:rsid w:val="000053DC"/>
    <w:rsid w:val="0000676D"/>
    <w:rsid w:val="00007F2D"/>
    <w:rsid w:val="0001050C"/>
    <w:rsid w:val="00010C9F"/>
    <w:rsid w:val="00012E1B"/>
    <w:rsid w:val="0001338F"/>
    <w:rsid w:val="00014C2D"/>
    <w:rsid w:val="00016287"/>
    <w:rsid w:val="00016D48"/>
    <w:rsid w:val="00020835"/>
    <w:rsid w:val="00021F39"/>
    <w:rsid w:val="00022E33"/>
    <w:rsid w:val="00031003"/>
    <w:rsid w:val="00031038"/>
    <w:rsid w:val="000318BE"/>
    <w:rsid w:val="00031D7B"/>
    <w:rsid w:val="00031ED1"/>
    <w:rsid w:val="00033793"/>
    <w:rsid w:val="00034421"/>
    <w:rsid w:val="00034C1C"/>
    <w:rsid w:val="00036309"/>
    <w:rsid w:val="000375B6"/>
    <w:rsid w:val="00037AAA"/>
    <w:rsid w:val="00043800"/>
    <w:rsid w:val="000443E3"/>
    <w:rsid w:val="00044592"/>
    <w:rsid w:val="00045EAD"/>
    <w:rsid w:val="000476E9"/>
    <w:rsid w:val="00050664"/>
    <w:rsid w:val="00052042"/>
    <w:rsid w:val="000561A1"/>
    <w:rsid w:val="00056FDB"/>
    <w:rsid w:val="000609DA"/>
    <w:rsid w:val="00060CB0"/>
    <w:rsid w:val="00062606"/>
    <w:rsid w:val="000628A7"/>
    <w:rsid w:val="00062E86"/>
    <w:rsid w:val="00064682"/>
    <w:rsid w:val="00064CCB"/>
    <w:rsid w:val="00066951"/>
    <w:rsid w:val="00066C40"/>
    <w:rsid w:val="00066C42"/>
    <w:rsid w:val="000701AE"/>
    <w:rsid w:val="00070A35"/>
    <w:rsid w:val="00073740"/>
    <w:rsid w:val="00074BF6"/>
    <w:rsid w:val="00074C1A"/>
    <w:rsid w:val="00075C24"/>
    <w:rsid w:val="0007686C"/>
    <w:rsid w:val="00077F75"/>
    <w:rsid w:val="00080492"/>
    <w:rsid w:val="00080E91"/>
    <w:rsid w:val="00081483"/>
    <w:rsid w:val="00081624"/>
    <w:rsid w:val="000827FC"/>
    <w:rsid w:val="0008372A"/>
    <w:rsid w:val="00085AE4"/>
    <w:rsid w:val="00090938"/>
    <w:rsid w:val="00090D1D"/>
    <w:rsid w:val="00091044"/>
    <w:rsid w:val="00091352"/>
    <w:rsid w:val="0009247A"/>
    <w:rsid w:val="0009268C"/>
    <w:rsid w:val="000940AB"/>
    <w:rsid w:val="00095A82"/>
    <w:rsid w:val="00095EF7"/>
    <w:rsid w:val="000A25A4"/>
    <w:rsid w:val="000A3E7E"/>
    <w:rsid w:val="000A51F4"/>
    <w:rsid w:val="000A64DA"/>
    <w:rsid w:val="000A6BA3"/>
    <w:rsid w:val="000B0769"/>
    <w:rsid w:val="000B0FE8"/>
    <w:rsid w:val="000B1040"/>
    <w:rsid w:val="000B1553"/>
    <w:rsid w:val="000B1AB7"/>
    <w:rsid w:val="000B420E"/>
    <w:rsid w:val="000B5237"/>
    <w:rsid w:val="000C3B68"/>
    <w:rsid w:val="000C40D9"/>
    <w:rsid w:val="000C4D9A"/>
    <w:rsid w:val="000C4E63"/>
    <w:rsid w:val="000C594B"/>
    <w:rsid w:val="000C67C6"/>
    <w:rsid w:val="000C6AC7"/>
    <w:rsid w:val="000D1B77"/>
    <w:rsid w:val="000D5AF2"/>
    <w:rsid w:val="000D5EDE"/>
    <w:rsid w:val="000D6883"/>
    <w:rsid w:val="000D787A"/>
    <w:rsid w:val="000E0F65"/>
    <w:rsid w:val="000E231E"/>
    <w:rsid w:val="000E4D09"/>
    <w:rsid w:val="000E6A0C"/>
    <w:rsid w:val="000E6BA6"/>
    <w:rsid w:val="000F100A"/>
    <w:rsid w:val="000F64EA"/>
    <w:rsid w:val="000F7A0A"/>
    <w:rsid w:val="001009E6"/>
    <w:rsid w:val="001017C6"/>
    <w:rsid w:val="00102D82"/>
    <w:rsid w:val="00102E73"/>
    <w:rsid w:val="00104217"/>
    <w:rsid w:val="00105FB5"/>
    <w:rsid w:val="00106243"/>
    <w:rsid w:val="00106A12"/>
    <w:rsid w:val="00107970"/>
    <w:rsid w:val="00110173"/>
    <w:rsid w:val="00111C22"/>
    <w:rsid w:val="001127F7"/>
    <w:rsid w:val="0011320A"/>
    <w:rsid w:val="001147F8"/>
    <w:rsid w:val="001206DB"/>
    <w:rsid w:val="00120BE4"/>
    <w:rsid w:val="001217F3"/>
    <w:rsid w:val="00122480"/>
    <w:rsid w:val="00122FD6"/>
    <w:rsid w:val="00123191"/>
    <w:rsid w:val="001250A3"/>
    <w:rsid w:val="00126F6C"/>
    <w:rsid w:val="00126FE4"/>
    <w:rsid w:val="001314BC"/>
    <w:rsid w:val="00132572"/>
    <w:rsid w:val="001376F1"/>
    <w:rsid w:val="0014048B"/>
    <w:rsid w:val="00145432"/>
    <w:rsid w:val="00146405"/>
    <w:rsid w:val="001467B7"/>
    <w:rsid w:val="0014732A"/>
    <w:rsid w:val="00152A6C"/>
    <w:rsid w:val="00153521"/>
    <w:rsid w:val="001546DF"/>
    <w:rsid w:val="001552BE"/>
    <w:rsid w:val="00155490"/>
    <w:rsid w:val="00156714"/>
    <w:rsid w:val="00157304"/>
    <w:rsid w:val="00163141"/>
    <w:rsid w:val="001634AA"/>
    <w:rsid w:val="0016428E"/>
    <w:rsid w:val="00164C01"/>
    <w:rsid w:val="0016738D"/>
    <w:rsid w:val="00167C92"/>
    <w:rsid w:val="00171CD3"/>
    <w:rsid w:val="001742FA"/>
    <w:rsid w:val="00174652"/>
    <w:rsid w:val="001750B5"/>
    <w:rsid w:val="00175890"/>
    <w:rsid w:val="00175DFC"/>
    <w:rsid w:val="00176CD5"/>
    <w:rsid w:val="00182AD7"/>
    <w:rsid w:val="0018371D"/>
    <w:rsid w:val="0018411F"/>
    <w:rsid w:val="00184A7D"/>
    <w:rsid w:val="00185955"/>
    <w:rsid w:val="0018648A"/>
    <w:rsid w:val="00186890"/>
    <w:rsid w:val="00187F0E"/>
    <w:rsid w:val="00192601"/>
    <w:rsid w:val="00193972"/>
    <w:rsid w:val="001944ED"/>
    <w:rsid w:val="001952F0"/>
    <w:rsid w:val="001957FF"/>
    <w:rsid w:val="00195B59"/>
    <w:rsid w:val="00196011"/>
    <w:rsid w:val="001A02D4"/>
    <w:rsid w:val="001A0AF6"/>
    <w:rsid w:val="001A0B83"/>
    <w:rsid w:val="001A362C"/>
    <w:rsid w:val="001A4CD8"/>
    <w:rsid w:val="001A5984"/>
    <w:rsid w:val="001A6014"/>
    <w:rsid w:val="001B11D4"/>
    <w:rsid w:val="001B17A5"/>
    <w:rsid w:val="001B1964"/>
    <w:rsid w:val="001B1F50"/>
    <w:rsid w:val="001B22FF"/>
    <w:rsid w:val="001C012C"/>
    <w:rsid w:val="001C157D"/>
    <w:rsid w:val="001C2668"/>
    <w:rsid w:val="001C2930"/>
    <w:rsid w:val="001C2B8A"/>
    <w:rsid w:val="001C3C96"/>
    <w:rsid w:val="001C4873"/>
    <w:rsid w:val="001C6223"/>
    <w:rsid w:val="001C6C1D"/>
    <w:rsid w:val="001C7358"/>
    <w:rsid w:val="001D41B0"/>
    <w:rsid w:val="001D4632"/>
    <w:rsid w:val="001D57FF"/>
    <w:rsid w:val="001D7F41"/>
    <w:rsid w:val="001E062C"/>
    <w:rsid w:val="001E1569"/>
    <w:rsid w:val="001E18AF"/>
    <w:rsid w:val="001E1A3C"/>
    <w:rsid w:val="001E2C43"/>
    <w:rsid w:val="001E34B0"/>
    <w:rsid w:val="001E3A5B"/>
    <w:rsid w:val="001E4566"/>
    <w:rsid w:val="001E4728"/>
    <w:rsid w:val="001E4FAB"/>
    <w:rsid w:val="001E51D9"/>
    <w:rsid w:val="001E6F52"/>
    <w:rsid w:val="001E7C35"/>
    <w:rsid w:val="001F1891"/>
    <w:rsid w:val="001F2BDA"/>
    <w:rsid w:val="001F3235"/>
    <w:rsid w:val="001F398E"/>
    <w:rsid w:val="001F5F56"/>
    <w:rsid w:val="001F688E"/>
    <w:rsid w:val="001F6C04"/>
    <w:rsid w:val="002023DF"/>
    <w:rsid w:val="0020272A"/>
    <w:rsid w:val="0020360F"/>
    <w:rsid w:val="00204272"/>
    <w:rsid w:val="00205EEE"/>
    <w:rsid w:val="00206BA1"/>
    <w:rsid w:val="00207C8B"/>
    <w:rsid w:val="00210078"/>
    <w:rsid w:val="002109A5"/>
    <w:rsid w:val="00210FF0"/>
    <w:rsid w:val="00211B57"/>
    <w:rsid w:val="00211DA3"/>
    <w:rsid w:val="002122D6"/>
    <w:rsid w:val="00213279"/>
    <w:rsid w:val="002149E1"/>
    <w:rsid w:val="00216E69"/>
    <w:rsid w:val="002202D0"/>
    <w:rsid w:val="00220675"/>
    <w:rsid w:val="00223C70"/>
    <w:rsid w:val="00224ABC"/>
    <w:rsid w:val="00225A9C"/>
    <w:rsid w:val="00225E06"/>
    <w:rsid w:val="0023260D"/>
    <w:rsid w:val="00234299"/>
    <w:rsid w:val="0023481D"/>
    <w:rsid w:val="002354E4"/>
    <w:rsid w:val="0023670A"/>
    <w:rsid w:val="002372B9"/>
    <w:rsid w:val="00237FF4"/>
    <w:rsid w:val="0024003D"/>
    <w:rsid w:val="002401F9"/>
    <w:rsid w:val="002417DD"/>
    <w:rsid w:val="002422E2"/>
    <w:rsid w:val="002450EC"/>
    <w:rsid w:val="00246CC3"/>
    <w:rsid w:val="002513AD"/>
    <w:rsid w:val="00251CC6"/>
    <w:rsid w:val="00252F5C"/>
    <w:rsid w:val="00253C20"/>
    <w:rsid w:val="002610AE"/>
    <w:rsid w:val="002618DD"/>
    <w:rsid w:val="00263A71"/>
    <w:rsid w:val="0026783B"/>
    <w:rsid w:val="0027236D"/>
    <w:rsid w:val="002723E2"/>
    <w:rsid w:val="00272D3C"/>
    <w:rsid w:val="0027325D"/>
    <w:rsid w:val="00280280"/>
    <w:rsid w:val="00280449"/>
    <w:rsid w:val="002804B3"/>
    <w:rsid w:val="0028139A"/>
    <w:rsid w:val="00281900"/>
    <w:rsid w:val="0028255B"/>
    <w:rsid w:val="00284A3E"/>
    <w:rsid w:val="00285C1E"/>
    <w:rsid w:val="0029066E"/>
    <w:rsid w:val="00291A9D"/>
    <w:rsid w:val="00292BEE"/>
    <w:rsid w:val="00293B77"/>
    <w:rsid w:val="00294B34"/>
    <w:rsid w:val="002A0AB1"/>
    <w:rsid w:val="002A2340"/>
    <w:rsid w:val="002A413A"/>
    <w:rsid w:val="002A463F"/>
    <w:rsid w:val="002A54D4"/>
    <w:rsid w:val="002A7682"/>
    <w:rsid w:val="002A786C"/>
    <w:rsid w:val="002A7C92"/>
    <w:rsid w:val="002B0D33"/>
    <w:rsid w:val="002B14D6"/>
    <w:rsid w:val="002B215B"/>
    <w:rsid w:val="002B3424"/>
    <w:rsid w:val="002B4D87"/>
    <w:rsid w:val="002B58C7"/>
    <w:rsid w:val="002B6809"/>
    <w:rsid w:val="002C04FF"/>
    <w:rsid w:val="002C0800"/>
    <w:rsid w:val="002C14C4"/>
    <w:rsid w:val="002C1F9C"/>
    <w:rsid w:val="002C3555"/>
    <w:rsid w:val="002C43CB"/>
    <w:rsid w:val="002C5FB5"/>
    <w:rsid w:val="002C6E07"/>
    <w:rsid w:val="002C756B"/>
    <w:rsid w:val="002D00B1"/>
    <w:rsid w:val="002D037D"/>
    <w:rsid w:val="002D0795"/>
    <w:rsid w:val="002D131E"/>
    <w:rsid w:val="002D1A27"/>
    <w:rsid w:val="002D1B6F"/>
    <w:rsid w:val="002D27A1"/>
    <w:rsid w:val="002D57DA"/>
    <w:rsid w:val="002D6DFC"/>
    <w:rsid w:val="002D7108"/>
    <w:rsid w:val="002D797D"/>
    <w:rsid w:val="002E0553"/>
    <w:rsid w:val="002E17EE"/>
    <w:rsid w:val="002E4B3D"/>
    <w:rsid w:val="002F193A"/>
    <w:rsid w:val="002F1C3E"/>
    <w:rsid w:val="002F29DA"/>
    <w:rsid w:val="002F3655"/>
    <w:rsid w:val="002F5877"/>
    <w:rsid w:val="002F5E45"/>
    <w:rsid w:val="002F6596"/>
    <w:rsid w:val="002F66D9"/>
    <w:rsid w:val="00301BF6"/>
    <w:rsid w:val="00303CCD"/>
    <w:rsid w:val="00303F6E"/>
    <w:rsid w:val="00304767"/>
    <w:rsid w:val="00304AF5"/>
    <w:rsid w:val="00305178"/>
    <w:rsid w:val="00306107"/>
    <w:rsid w:val="0031171E"/>
    <w:rsid w:val="003124A3"/>
    <w:rsid w:val="00317CF2"/>
    <w:rsid w:val="003214B4"/>
    <w:rsid w:val="00325D01"/>
    <w:rsid w:val="0032603D"/>
    <w:rsid w:val="0032662B"/>
    <w:rsid w:val="0032690D"/>
    <w:rsid w:val="00327B91"/>
    <w:rsid w:val="00330CE9"/>
    <w:rsid w:val="00331441"/>
    <w:rsid w:val="00331CBD"/>
    <w:rsid w:val="0033321B"/>
    <w:rsid w:val="00333C11"/>
    <w:rsid w:val="0033551C"/>
    <w:rsid w:val="00335536"/>
    <w:rsid w:val="003359E4"/>
    <w:rsid w:val="00335BBF"/>
    <w:rsid w:val="00341A16"/>
    <w:rsid w:val="00341F2C"/>
    <w:rsid w:val="00342249"/>
    <w:rsid w:val="00344AD0"/>
    <w:rsid w:val="003452B7"/>
    <w:rsid w:val="003456C3"/>
    <w:rsid w:val="00350678"/>
    <w:rsid w:val="00350F2A"/>
    <w:rsid w:val="0035199D"/>
    <w:rsid w:val="0035572C"/>
    <w:rsid w:val="0035790C"/>
    <w:rsid w:val="00357CEA"/>
    <w:rsid w:val="00360733"/>
    <w:rsid w:val="00360A2D"/>
    <w:rsid w:val="00363DF8"/>
    <w:rsid w:val="00364790"/>
    <w:rsid w:val="0036617D"/>
    <w:rsid w:val="003672BB"/>
    <w:rsid w:val="00367743"/>
    <w:rsid w:val="003677AD"/>
    <w:rsid w:val="00367A40"/>
    <w:rsid w:val="00367C52"/>
    <w:rsid w:val="003717B8"/>
    <w:rsid w:val="00372D21"/>
    <w:rsid w:val="00372FA4"/>
    <w:rsid w:val="0037314F"/>
    <w:rsid w:val="0037444E"/>
    <w:rsid w:val="00375D68"/>
    <w:rsid w:val="00376B38"/>
    <w:rsid w:val="0037780A"/>
    <w:rsid w:val="00381836"/>
    <w:rsid w:val="00381DB8"/>
    <w:rsid w:val="00382682"/>
    <w:rsid w:val="00383F8F"/>
    <w:rsid w:val="003851C4"/>
    <w:rsid w:val="00387AAE"/>
    <w:rsid w:val="0039016B"/>
    <w:rsid w:val="00390C18"/>
    <w:rsid w:val="00390F1C"/>
    <w:rsid w:val="00392DBE"/>
    <w:rsid w:val="003938F0"/>
    <w:rsid w:val="00393BD2"/>
    <w:rsid w:val="00394F98"/>
    <w:rsid w:val="00396B20"/>
    <w:rsid w:val="00396E6B"/>
    <w:rsid w:val="003A0B63"/>
    <w:rsid w:val="003A11E9"/>
    <w:rsid w:val="003A2FB0"/>
    <w:rsid w:val="003A32DF"/>
    <w:rsid w:val="003A44D3"/>
    <w:rsid w:val="003A48C8"/>
    <w:rsid w:val="003A7C95"/>
    <w:rsid w:val="003B2DD8"/>
    <w:rsid w:val="003B34F8"/>
    <w:rsid w:val="003B44FF"/>
    <w:rsid w:val="003B463B"/>
    <w:rsid w:val="003B4715"/>
    <w:rsid w:val="003B5187"/>
    <w:rsid w:val="003B5784"/>
    <w:rsid w:val="003B64EE"/>
    <w:rsid w:val="003B65BB"/>
    <w:rsid w:val="003B7197"/>
    <w:rsid w:val="003C0D62"/>
    <w:rsid w:val="003C14EB"/>
    <w:rsid w:val="003C1641"/>
    <w:rsid w:val="003C4CEE"/>
    <w:rsid w:val="003C5664"/>
    <w:rsid w:val="003C5D9D"/>
    <w:rsid w:val="003C60D3"/>
    <w:rsid w:val="003C6257"/>
    <w:rsid w:val="003C74FC"/>
    <w:rsid w:val="003D0F6C"/>
    <w:rsid w:val="003D3065"/>
    <w:rsid w:val="003D3E89"/>
    <w:rsid w:val="003D576E"/>
    <w:rsid w:val="003D64BE"/>
    <w:rsid w:val="003D698E"/>
    <w:rsid w:val="003D6D78"/>
    <w:rsid w:val="003D6FD8"/>
    <w:rsid w:val="003D7BDB"/>
    <w:rsid w:val="003E0E48"/>
    <w:rsid w:val="003E1469"/>
    <w:rsid w:val="003E188E"/>
    <w:rsid w:val="003E3996"/>
    <w:rsid w:val="003E546F"/>
    <w:rsid w:val="003E5F30"/>
    <w:rsid w:val="003E6203"/>
    <w:rsid w:val="003E76BE"/>
    <w:rsid w:val="003F0171"/>
    <w:rsid w:val="003F09E1"/>
    <w:rsid w:val="003F1F0B"/>
    <w:rsid w:val="003F2229"/>
    <w:rsid w:val="003F25F0"/>
    <w:rsid w:val="003F3DA3"/>
    <w:rsid w:val="003F3E9B"/>
    <w:rsid w:val="003F517F"/>
    <w:rsid w:val="003F6C67"/>
    <w:rsid w:val="003F7AFE"/>
    <w:rsid w:val="00400277"/>
    <w:rsid w:val="00401CF1"/>
    <w:rsid w:val="00401E75"/>
    <w:rsid w:val="004021AA"/>
    <w:rsid w:val="00402E9A"/>
    <w:rsid w:val="004068F9"/>
    <w:rsid w:val="00410EAB"/>
    <w:rsid w:val="00411180"/>
    <w:rsid w:val="004116AE"/>
    <w:rsid w:val="004122FA"/>
    <w:rsid w:val="004125A9"/>
    <w:rsid w:val="00412829"/>
    <w:rsid w:val="00413EAD"/>
    <w:rsid w:val="0041455D"/>
    <w:rsid w:val="00415814"/>
    <w:rsid w:val="004179D7"/>
    <w:rsid w:val="00422FE8"/>
    <w:rsid w:val="004239B4"/>
    <w:rsid w:val="00424141"/>
    <w:rsid w:val="0042623B"/>
    <w:rsid w:val="00426A4C"/>
    <w:rsid w:val="0043021F"/>
    <w:rsid w:val="00430C44"/>
    <w:rsid w:val="00431799"/>
    <w:rsid w:val="00431FA9"/>
    <w:rsid w:val="00434B7D"/>
    <w:rsid w:val="00434CCD"/>
    <w:rsid w:val="00435229"/>
    <w:rsid w:val="004355F1"/>
    <w:rsid w:val="00435BB9"/>
    <w:rsid w:val="00435D20"/>
    <w:rsid w:val="004377EA"/>
    <w:rsid w:val="00440AA4"/>
    <w:rsid w:val="00440B77"/>
    <w:rsid w:val="0044163B"/>
    <w:rsid w:val="00444245"/>
    <w:rsid w:val="004449AC"/>
    <w:rsid w:val="00444CC9"/>
    <w:rsid w:val="00444D17"/>
    <w:rsid w:val="00444FD7"/>
    <w:rsid w:val="00451EE9"/>
    <w:rsid w:val="00453FAA"/>
    <w:rsid w:val="004553B0"/>
    <w:rsid w:val="00455952"/>
    <w:rsid w:val="004565A8"/>
    <w:rsid w:val="00457BCA"/>
    <w:rsid w:val="00460B70"/>
    <w:rsid w:val="00464526"/>
    <w:rsid w:val="004647D9"/>
    <w:rsid w:val="00465BFA"/>
    <w:rsid w:val="00465C59"/>
    <w:rsid w:val="00465EBF"/>
    <w:rsid w:val="00467AAA"/>
    <w:rsid w:val="00474748"/>
    <w:rsid w:val="004759AB"/>
    <w:rsid w:val="00477F94"/>
    <w:rsid w:val="004809F2"/>
    <w:rsid w:val="00481494"/>
    <w:rsid w:val="00485020"/>
    <w:rsid w:val="0048579A"/>
    <w:rsid w:val="00485AD3"/>
    <w:rsid w:val="004869CD"/>
    <w:rsid w:val="00486D33"/>
    <w:rsid w:val="00486F72"/>
    <w:rsid w:val="004875FC"/>
    <w:rsid w:val="004906C1"/>
    <w:rsid w:val="004911D5"/>
    <w:rsid w:val="00493283"/>
    <w:rsid w:val="004944D2"/>
    <w:rsid w:val="00494BEA"/>
    <w:rsid w:val="0049539E"/>
    <w:rsid w:val="004A0F8A"/>
    <w:rsid w:val="004A1153"/>
    <w:rsid w:val="004A1A2E"/>
    <w:rsid w:val="004A2EED"/>
    <w:rsid w:val="004A4E01"/>
    <w:rsid w:val="004A58FD"/>
    <w:rsid w:val="004A6426"/>
    <w:rsid w:val="004A69EB"/>
    <w:rsid w:val="004B018B"/>
    <w:rsid w:val="004B27E7"/>
    <w:rsid w:val="004B406B"/>
    <w:rsid w:val="004B4930"/>
    <w:rsid w:val="004B520A"/>
    <w:rsid w:val="004B53EF"/>
    <w:rsid w:val="004B58D6"/>
    <w:rsid w:val="004B69B6"/>
    <w:rsid w:val="004B7342"/>
    <w:rsid w:val="004C0922"/>
    <w:rsid w:val="004C159B"/>
    <w:rsid w:val="004C1BE3"/>
    <w:rsid w:val="004C1DB5"/>
    <w:rsid w:val="004C2692"/>
    <w:rsid w:val="004C3332"/>
    <w:rsid w:val="004C39DE"/>
    <w:rsid w:val="004C446F"/>
    <w:rsid w:val="004C7474"/>
    <w:rsid w:val="004C78E5"/>
    <w:rsid w:val="004D0D6E"/>
    <w:rsid w:val="004D25EB"/>
    <w:rsid w:val="004D2FFF"/>
    <w:rsid w:val="004D3DF5"/>
    <w:rsid w:val="004D549C"/>
    <w:rsid w:val="004D7246"/>
    <w:rsid w:val="004E087A"/>
    <w:rsid w:val="004E0A51"/>
    <w:rsid w:val="004E0B01"/>
    <w:rsid w:val="004E0B64"/>
    <w:rsid w:val="004E18B0"/>
    <w:rsid w:val="004E1E98"/>
    <w:rsid w:val="004E2D28"/>
    <w:rsid w:val="004E3020"/>
    <w:rsid w:val="004E4AAD"/>
    <w:rsid w:val="004E75B1"/>
    <w:rsid w:val="004E78A8"/>
    <w:rsid w:val="004F2F33"/>
    <w:rsid w:val="004F3298"/>
    <w:rsid w:val="004F6954"/>
    <w:rsid w:val="004F7D8A"/>
    <w:rsid w:val="005021E6"/>
    <w:rsid w:val="005021E7"/>
    <w:rsid w:val="00503844"/>
    <w:rsid w:val="00503B64"/>
    <w:rsid w:val="00504FAB"/>
    <w:rsid w:val="00505C98"/>
    <w:rsid w:val="00506CCA"/>
    <w:rsid w:val="00507181"/>
    <w:rsid w:val="005116C4"/>
    <w:rsid w:val="005118BE"/>
    <w:rsid w:val="00515FEE"/>
    <w:rsid w:val="005177E2"/>
    <w:rsid w:val="00520EE6"/>
    <w:rsid w:val="00522CF0"/>
    <w:rsid w:val="005235F6"/>
    <w:rsid w:val="00524EB4"/>
    <w:rsid w:val="005310FF"/>
    <w:rsid w:val="00531FA0"/>
    <w:rsid w:val="00532E4B"/>
    <w:rsid w:val="00532F84"/>
    <w:rsid w:val="00534551"/>
    <w:rsid w:val="00535172"/>
    <w:rsid w:val="00536229"/>
    <w:rsid w:val="0053695F"/>
    <w:rsid w:val="00537128"/>
    <w:rsid w:val="005427A0"/>
    <w:rsid w:val="00542CCD"/>
    <w:rsid w:val="00543461"/>
    <w:rsid w:val="00545034"/>
    <w:rsid w:val="00545ABA"/>
    <w:rsid w:val="00546CBF"/>
    <w:rsid w:val="005470A5"/>
    <w:rsid w:val="0054771E"/>
    <w:rsid w:val="00547C2A"/>
    <w:rsid w:val="00547C77"/>
    <w:rsid w:val="00550B8C"/>
    <w:rsid w:val="00551616"/>
    <w:rsid w:val="00551F39"/>
    <w:rsid w:val="00553098"/>
    <w:rsid w:val="0055367F"/>
    <w:rsid w:val="00553970"/>
    <w:rsid w:val="00553AA7"/>
    <w:rsid w:val="00554C4A"/>
    <w:rsid w:val="005550C4"/>
    <w:rsid w:val="00555BCA"/>
    <w:rsid w:val="00556474"/>
    <w:rsid w:val="00557575"/>
    <w:rsid w:val="005577A6"/>
    <w:rsid w:val="0056070E"/>
    <w:rsid w:val="00560C85"/>
    <w:rsid w:val="005614FF"/>
    <w:rsid w:val="00566249"/>
    <w:rsid w:val="005677F8"/>
    <w:rsid w:val="00570FD1"/>
    <w:rsid w:val="0057104C"/>
    <w:rsid w:val="005717A8"/>
    <w:rsid w:val="00571B38"/>
    <w:rsid w:val="00572172"/>
    <w:rsid w:val="00573539"/>
    <w:rsid w:val="00574055"/>
    <w:rsid w:val="00574E8E"/>
    <w:rsid w:val="00576548"/>
    <w:rsid w:val="0057730D"/>
    <w:rsid w:val="0057770B"/>
    <w:rsid w:val="00577AA0"/>
    <w:rsid w:val="00583A5E"/>
    <w:rsid w:val="00583AB6"/>
    <w:rsid w:val="00583EF6"/>
    <w:rsid w:val="00584E02"/>
    <w:rsid w:val="00584E5D"/>
    <w:rsid w:val="005862FF"/>
    <w:rsid w:val="00590494"/>
    <w:rsid w:val="005916BF"/>
    <w:rsid w:val="00593EA6"/>
    <w:rsid w:val="005967B4"/>
    <w:rsid w:val="00597992"/>
    <w:rsid w:val="00597A24"/>
    <w:rsid w:val="00597B54"/>
    <w:rsid w:val="00597FAE"/>
    <w:rsid w:val="005A0448"/>
    <w:rsid w:val="005A0B97"/>
    <w:rsid w:val="005A17AF"/>
    <w:rsid w:val="005A3801"/>
    <w:rsid w:val="005A3C45"/>
    <w:rsid w:val="005A3F5C"/>
    <w:rsid w:val="005A3F9D"/>
    <w:rsid w:val="005A431D"/>
    <w:rsid w:val="005A4524"/>
    <w:rsid w:val="005A58E3"/>
    <w:rsid w:val="005A7657"/>
    <w:rsid w:val="005B4731"/>
    <w:rsid w:val="005B4AB5"/>
    <w:rsid w:val="005B5987"/>
    <w:rsid w:val="005B7A86"/>
    <w:rsid w:val="005C0A19"/>
    <w:rsid w:val="005C0CF6"/>
    <w:rsid w:val="005C1DEB"/>
    <w:rsid w:val="005C250E"/>
    <w:rsid w:val="005C33D8"/>
    <w:rsid w:val="005C5FE9"/>
    <w:rsid w:val="005C6F6D"/>
    <w:rsid w:val="005D03AE"/>
    <w:rsid w:val="005D0E77"/>
    <w:rsid w:val="005D13D4"/>
    <w:rsid w:val="005D2B50"/>
    <w:rsid w:val="005D38AF"/>
    <w:rsid w:val="005D6826"/>
    <w:rsid w:val="005E09A2"/>
    <w:rsid w:val="005E1862"/>
    <w:rsid w:val="005E34EB"/>
    <w:rsid w:val="005E456A"/>
    <w:rsid w:val="005E4927"/>
    <w:rsid w:val="005E4A2D"/>
    <w:rsid w:val="005E4AAD"/>
    <w:rsid w:val="005E4D68"/>
    <w:rsid w:val="005E5240"/>
    <w:rsid w:val="005F16A0"/>
    <w:rsid w:val="005F232E"/>
    <w:rsid w:val="005F4294"/>
    <w:rsid w:val="005F6104"/>
    <w:rsid w:val="005F611A"/>
    <w:rsid w:val="005F68CA"/>
    <w:rsid w:val="005F69FC"/>
    <w:rsid w:val="005F7755"/>
    <w:rsid w:val="0060052E"/>
    <w:rsid w:val="006006D1"/>
    <w:rsid w:val="00600BFE"/>
    <w:rsid w:val="0060162B"/>
    <w:rsid w:val="00601AB6"/>
    <w:rsid w:val="00601B13"/>
    <w:rsid w:val="006059B7"/>
    <w:rsid w:val="0061358B"/>
    <w:rsid w:val="00616704"/>
    <w:rsid w:val="006175CD"/>
    <w:rsid w:val="006224FF"/>
    <w:rsid w:val="00622CBE"/>
    <w:rsid w:val="006237F6"/>
    <w:rsid w:val="006238B4"/>
    <w:rsid w:val="006264C9"/>
    <w:rsid w:val="006265AD"/>
    <w:rsid w:val="00627B6D"/>
    <w:rsid w:val="00627FBF"/>
    <w:rsid w:val="00630A6F"/>
    <w:rsid w:val="00630E1D"/>
    <w:rsid w:val="0063339B"/>
    <w:rsid w:val="00633F68"/>
    <w:rsid w:val="00634F07"/>
    <w:rsid w:val="0063627C"/>
    <w:rsid w:val="00640C36"/>
    <w:rsid w:val="00646E12"/>
    <w:rsid w:val="00647C97"/>
    <w:rsid w:val="006505B4"/>
    <w:rsid w:val="00651946"/>
    <w:rsid w:val="006535F6"/>
    <w:rsid w:val="0065510F"/>
    <w:rsid w:val="00655991"/>
    <w:rsid w:val="00656AD0"/>
    <w:rsid w:val="00657A87"/>
    <w:rsid w:val="00657F47"/>
    <w:rsid w:val="006616A4"/>
    <w:rsid w:val="0066209B"/>
    <w:rsid w:val="00662E62"/>
    <w:rsid w:val="00662E66"/>
    <w:rsid w:val="00663FB2"/>
    <w:rsid w:val="00664965"/>
    <w:rsid w:val="006650EA"/>
    <w:rsid w:val="00665680"/>
    <w:rsid w:val="00666318"/>
    <w:rsid w:val="00666DDA"/>
    <w:rsid w:val="0066784F"/>
    <w:rsid w:val="006700A7"/>
    <w:rsid w:val="00670CC5"/>
    <w:rsid w:val="006723B0"/>
    <w:rsid w:val="00673CC9"/>
    <w:rsid w:val="00675946"/>
    <w:rsid w:val="00676870"/>
    <w:rsid w:val="0067769C"/>
    <w:rsid w:val="0068188F"/>
    <w:rsid w:val="006832BA"/>
    <w:rsid w:val="00683372"/>
    <w:rsid w:val="006844DE"/>
    <w:rsid w:val="00684F84"/>
    <w:rsid w:val="0068654A"/>
    <w:rsid w:val="00690C26"/>
    <w:rsid w:val="006910D2"/>
    <w:rsid w:val="006926F8"/>
    <w:rsid w:val="00692994"/>
    <w:rsid w:val="0069371E"/>
    <w:rsid w:val="00695630"/>
    <w:rsid w:val="00697DAE"/>
    <w:rsid w:val="006A05D3"/>
    <w:rsid w:val="006A061B"/>
    <w:rsid w:val="006A06EF"/>
    <w:rsid w:val="006A0C6E"/>
    <w:rsid w:val="006A0ED3"/>
    <w:rsid w:val="006A1FEB"/>
    <w:rsid w:val="006A2EE2"/>
    <w:rsid w:val="006A4414"/>
    <w:rsid w:val="006A58BB"/>
    <w:rsid w:val="006A5A67"/>
    <w:rsid w:val="006A7189"/>
    <w:rsid w:val="006A7B20"/>
    <w:rsid w:val="006B0E92"/>
    <w:rsid w:val="006B0F2C"/>
    <w:rsid w:val="006B1BC6"/>
    <w:rsid w:val="006B2975"/>
    <w:rsid w:val="006B49C6"/>
    <w:rsid w:val="006B4D1F"/>
    <w:rsid w:val="006B5102"/>
    <w:rsid w:val="006B668D"/>
    <w:rsid w:val="006C0DD1"/>
    <w:rsid w:val="006C2630"/>
    <w:rsid w:val="006C4EF9"/>
    <w:rsid w:val="006C5808"/>
    <w:rsid w:val="006C5AC5"/>
    <w:rsid w:val="006D05DC"/>
    <w:rsid w:val="006D1CC9"/>
    <w:rsid w:val="006D4C35"/>
    <w:rsid w:val="006D5212"/>
    <w:rsid w:val="006D6F45"/>
    <w:rsid w:val="006E1201"/>
    <w:rsid w:val="006E2490"/>
    <w:rsid w:val="006E24EB"/>
    <w:rsid w:val="006E2C2A"/>
    <w:rsid w:val="006E2DD7"/>
    <w:rsid w:val="006E3BC9"/>
    <w:rsid w:val="006E5199"/>
    <w:rsid w:val="006E66A4"/>
    <w:rsid w:val="006E74E4"/>
    <w:rsid w:val="006F23AF"/>
    <w:rsid w:val="006F4FF4"/>
    <w:rsid w:val="006F6F69"/>
    <w:rsid w:val="006F6F89"/>
    <w:rsid w:val="00700FCB"/>
    <w:rsid w:val="007024B3"/>
    <w:rsid w:val="00704759"/>
    <w:rsid w:val="00704AB3"/>
    <w:rsid w:val="00705390"/>
    <w:rsid w:val="00705E3D"/>
    <w:rsid w:val="007104C8"/>
    <w:rsid w:val="00710631"/>
    <w:rsid w:val="00711BA4"/>
    <w:rsid w:val="00712261"/>
    <w:rsid w:val="0071370F"/>
    <w:rsid w:val="00717A0E"/>
    <w:rsid w:val="007207BB"/>
    <w:rsid w:val="00720B1B"/>
    <w:rsid w:val="0072226A"/>
    <w:rsid w:val="00722559"/>
    <w:rsid w:val="0072294C"/>
    <w:rsid w:val="0072323E"/>
    <w:rsid w:val="0072617E"/>
    <w:rsid w:val="00727E88"/>
    <w:rsid w:val="007310BA"/>
    <w:rsid w:val="00732533"/>
    <w:rsid w:val="007333F6"/>
    <w:rsid w:val="00735D7A"/>
    <w:rsid w:val="00736355"/>
    <w:rsid w:val="00736647"/>
    <w:rsid w:val="00736CAD"/>
    <w:rsid w:val="00737D83"/>
    <w:rsid w:val="00742D5B"/>
    <w:rsid w:val="00743D58"/>
    <w:rsid w:val="00744992"/>
    <w:rsid w:val="0075271D"/>
    <w:rsid w:val="007531E1"/>
    <w:rsid w:val="00757202"/>
    <w:rsid w:val="00757F73"/>
    <w:rsid w:val="00760662"/>
    <w:rsid w:val="00761B0D"/>
    <w:rsid w:val="0076237A"/>
    <w:rsid w:val="0076251E"/>
    <w:rsid w:val="00763C42"/>
    <w:rsid w:val="00766887"/>
    <w:rsid w:val="00767A83"/>
    <w:rsid w:val="00770C5D"/>
    <w:rsid w:val="00770F54"/>
    <w:rsid w:val="00771D29"/>
    <w:rsid w:val="00774201"/>
    <w:rsid w:val="00774EED"/>
    <w:rsid w:val="007753C1"/>
    <w:rsid w:val="00775589"/>
    <w:rsid w:val="0077685D"/>
    <w:rsid w:val="00777433"/>
    <w:rsid w:val="00777674"/>
    <w:rsid w:val="007777B3"/>
    <w:rsid w:val="00781230"/>
    <w:rsid w:val="0078294C"/>
    <w:rsid w:val="00782D87"/>
    <w:rsid w:val="0078360E"/>
    <w:rsid w:val="00783815"/>
    <w:rsid w:val="00783905"/>
    <w:rsid w:val="00787B8A"/>
    <w:rsid w:val="007900C4"/>
    <w:rsid w:val="00791388"/>
    <w:rsid w:val="00792892"/>
    <w:rsid w:val="00793DF3"/>
    <w:rsid w:val="00793FC3"/>
    <w:rsid w:val="00795EF6"/>
    <w:rsid w:val="007965A8"/>
    <w:rsid w:val="007A1A5A"/>
    <w:rsid w:val="007A2355"/>
    <w:rsid w:val="007A37F5"/>
    <w:rsid w:val="007A3884"/>
    <w:rsid w:val="007A410D"/>
    <w:rsid w:val="007A733A"/>
    <w:rsid w:val="007A7B2F"/>
    <w:rsid w:val="007B016B"/>
    <w:rsid w:val="007B1BD5"/>
    <w:rsid w:val="007B29D1"/>
    <w:rsid w:val="007B407C"/>
    <w:rsid w:val="007B4E8A"/>
    <w:rsid w:val="007B5BE4"/>
    <w:rsid w:val="007B5EBA"/>
    <w:rsid w:val="007B5EE6"/>
    <w:rsid w:val="007B6CB0"/>
    <w:rsid w:val="007C0221"/>
    <w:rsid w:val="007C0349"/>
    <w:rsid w:val="007C0D7F"/>
    <w:rsid w:val="007C178B"/>
    <w:rsid w:val="007C3EBB"/>
    <w:rsid w:val="007C77BF"/>
    <w:rsid w:val="007C7CBA"/>
    <w:rsid w:val="007D117B"/>
    <w:rsid w:val="007D2E2D"/>
    <w:rsid w:val="007D5489"/>
    <w:rsid w:val="007D6176"/>
    <w:rsid w:val="007D6731"/>
    <w:rsid w:val="007D6D81"/>
    <w:rsid w:val="007D799A"/>
    <w:rsid w:val="007E079D"/>
    <w:rsid w:val="007E10C3"/>
    <w:rsid w:val="007E19DA"/>
    <w:rsid w:val="007F2E36"/>
    <w:rsid w:val="007F33D7"/>
    <w:rsid w:val="007F3914"/>
    <w:rsid w:val="007F398D"/>
    <w:rsid w:val="007F3D72"/>
    <w:rsid w:val="007F420C"/>
    <w:rsid w:val="007F4255"/>
    <w:rsid w:val="007F4552"/>
    <w:rsid w:val="007F7424"/>
    <w:rsid w:val="007F7BE9"/>
    <w:rsid w:val="007F7CE6"/>
    <w:rsid w:val="007F7DCA"/>
    <w:rsid w:val="008004EF"/>
    <w:rsid w:val="008006CD"/>
    <w:rsid w:val="00801890"/>
    <w:rsid w:val="0080268D"/>
    <w:rsid w:val="00805B99"/>
    <w:rsid w:val="00805EBC"/>
    <w:rsid w:val="0080702F"/>
    <w:rsid w:val="0080743C"/>
    <w:rsid w:val="008119C4"/>
    <w:rsid w:val="00812967"/>
    <w:rsid w:val="00815F44"/>
    <w:rsid w:val="00817E0A"/>
    <w:rsid w:val="008213DB"/>
    <w:rsid w:val="00821980"/>
    <w:rsid w:val="00822AED"/>
    <w:rsid w:val="008230BF"/>
    <w:rsid w:val="008242F5"/>
    <w:rsid w:val="00826263"/>
    <w:rsid w:val="0082629F"/>
    <w:rsid w:val="00826938"/>
    <w:rsid w:val="00826DED"/>
    <w:rsid w:val="00827983"/>
    <w:rsid w:val="008305D0"/>
    <w:rsid w:val="00830952"/>
    <w:rsid w:val="00833CB5"/>
    <w:rsid w:val="008360F4"/>
    <w:rsid w:val="0083696B"/>
    <w:rsid w:val="00836FF5"/>
    <w:rsid w:val="0083714F"/>
    <w:rsid w:val="008403BF"/>
    <w:rsid w:val="00840458"/>
    <w:rsid w:val="008412B4"/>
    <w:rsid w:val="00843018"/>
    <w:rsid w:val="00843F4F"/>
    <w:rsid w:val="00844D39"/>
    <w:rsid w:val="00845062"/>
    <w:rsid w:val="008504AB"/>
    <w:rsid w:val="00850DB3"/>
    <w:rsid w:val="008519F1"/>
    <w:rsid w:val="00854F8B"/>
    <w:rsid w:val="00854F9F"/>
    <w:rsid w:val="00856DD0"/>
    <w:rsid w:val="00857476"/>
    <w:rsid w:val="00861E81"/>
    <w:rsid w:val="0086703B"/>
    <w:rsid w:val="008672CB"/>
    <w:rsid w:val="00870485"/>
    <w:rsid w:val="00871674"/>
    <w:rsid w:val="00874DD7"/>
    <w:rsid w:val="00876591"/>
    <w:rsid w:val="008830F7"/>
    <w:rsid w:val="008832D5"/>
    <w:rsid w:val="008844AB"/>
    <w:rsid w:val="00884622"/>
    <w:rsid w:val="00885059"/>
    <w:rsid w:val="0088566A"/>
    <w:rsid w:val="0088680F"/>
    <w:rsid w:val="0089212C"/>
    <w:rsid w:val="0089555B"/>
    <w:rsid w:val="008956A5"/>
    <w:rsid w:val="00896C84"/>
    <w:rsid w:val="00897BD7"/>
    <w:rsid w:val="008A081A"/>
    <w:rsid w:val="008A248F"/>
    <w:rsid w:val="008A2C32"/>
    <w:rsid w:val="008A3215"/>
    <w:rsid w:val="008A5BC8"/>
    <w:rsid w:val="008B14BB"/>
    <w:rsid w:val="008B3505"/>
    <w:rsid w:val="008B388A"/>
    <w:rsid w:val="008B38E9"/>
    <w:rsid w:val="008B788D"/>
    <w:rsid w:val="008C01D4"/>
    <w:rsid w:val="008C20D8"/>
    <w:rsid w:val="008C21D5"/>
    <w:rsid w:val="008C23B5"/>
    <w:rsid w:val="008C3AAD"/>
    <w:rsid w:val="008C45BC"/>
    <w:rsid w:val="008C4ACA"/>
    <w:rsid w:val="008C53D3"/>
    <w:rsid w:val="008C5E25"/>
    <w:rsid w:val="008C606C"/>
    <w:rsid w:val="008D2108"/>
    <w:rsid w:val="008D3141"/>
    <w:rsid w:val="008D448D"/>
    <w:rsid w:val="008D44F4"/>
    <w:rsid w:val="008D51BF"/>
    <w:rsid w:val="008D5AD4"/>
    <w:rsid w:val="008D6168"/>
    <w:rsid w:val="008E267D"/>
    <w:rsid w:val="008E2D68"/>
    <w:rsid w:val="008E5107"/>
    <w:rsid w:val="008E57A2"/>
    <w:rsid w:val="008E7B7E"/>
    <w:rsid w:val="008F0217"/>
    <w:rsid w:val="008F1010"/>
    <w:rsid w:val="008F1B0E"/>
    <w:rsid w:val="008F26B4"/>
    <w:rsid w:val="008F28F8"/>
    <w:rsid w:val="008F62ED"/>
    <w:rsid w:val="008F6656"/>
    <w:rsid w:val="008F6AE4"/>
    <w:rsid w:val="008F750F"/>
    <w:rsid w:val="0090048F"/>
    <w:rsid w:val="009004CB"/>
    <w:rsid w:val="00900F3C"/>
    <w:rsid w:val="00901CB9"/>
    <w:rsid w:val="0090413C"/>
    <w:rsid w:val="009041B6"/>
    <w:rsid w:val="00905229"/>
    <w:rsid w:val="00905290"/>
    <w:rsid w:val="009062BA"/>
    <w:rsid w:val="009111DF"/>
    <w:rsid w:val="009115A1"/>
    <w:rsid w:val="0091288B"/>
    <w:rsid w:val="0091379F"/>
    <w:rsid w:val="009173B2"/>
    <w:rsid w:val="0092010C"/>
    <w:rsid w:val="00921AC6"/>
    <w:rsid w:val="00921FD5"/>
    <w:rsid w:val="0092412A"/>
    <w:rsid w:val="009264A8"/>
    <w:rsid w:val="00926FB3"/>
    <w:rsid w:val="00927E62"/>
    <w:rsid w:val="009309E9"/>
    <w:rsid w:val="00931232"/>
    <w:rsid w:val="009322A8"/>
    <w:rsid w:val="009332E0"/>
    <w:rsid w:val="00937105"/>
    <w:rsid w:val="00940976"/>
    <w:rsid w:val="00940AB8"/>
    <w:rsid w:val="00941C68"/>
    <w:rsid w:val="009429CB"/>
    <w:rsid w:val="00943D8F"/>
    <w:rsid w:val="00944667"/>
    <w:rsid w:val="00944D83"/>
    <w:rsid w:val="00950C24"/>
    <w:rsid w:val="009519F9"/>
    <w:rsid w:val="00952E77"/>
    <w:rsid w:val="0095456E"/>
    <w:rsid w:val="00955753"/>
    <w:rsid w:val="0095692B"/>
    <w:rsid w:val="0096002F"/>
    <w:rsid w:val="00960508"/>
    <w:rsid w:val="00967B1C"/>
    <w:rsid w:val="00967D7E"/>
    <w:rsid w:val="00970541"/>
    <w:rsid w:val="009711D4"/>
    <w:rsid w:val="00972A3E"/>
    <w:rsid w:val="00973D40"/>
    <w:rsid w:val="009750D1"/>
    <w:rsid w:val="009757F8"/>
    <w:rsid w:val="009760DE"/>
    <w:rsid w:val="009765EA"/>
    <w:rsid w:val="00980261"/>
    <w:rsid w:val="00981724"/>
    <w:rsid w:val="00981E17"/>
    <w:rsid w:val="00982F06"/>
    <w:rsid w:val="00984DE5"/>
    <w:rsid w:val="0098623F"/>
    <w:rsid w:val="00986285"/>
    <w:rsid w:val="0098686A"/>
    <w:rsid w:val="0098691A"/>
    <w:rsid w:val="009910C3"/>
    <w:rsid w:val="009917BA"/>
    <w:rsid w:val="0099242E"/>
    <w:rsid w:val="009A07C4"/>
    <w:rsid w:val="009A0B20"/>
    <w:rsid w:val="009A12E7"/>
    <w:rsid w:val="009A2672"/>
    <w:rsid w:val="009A3FAD"/>
    <w:rsid w:val="009A52D6"/>
    <w:rsid w:val="009A79C6"/>
    <w:rsid w:val="009B0BC0"/>
    <w:rsid w:val="009B19FF"/>
    <w:rsid w:val="009B2122"/>
    <w:rsid w:val="009B2385"/>
    <w:rsid w:val="009B2863"/>
    <w:rsid w:val="009B299A"/>
    <w:rsid w:val="009B2ED2"/>
    <w:rsid w:val="009B3659"/>
    <w:rsid w:val="009B4BC0"/>
    <w:rsid w:val="009B51A4"/>
    <w:rsid w:val="009B6B41"/>
    <w:rsid w:val="009C0B9F"/>
    <w:rsid w:val="009C0C0C"/>
    <w:rsid w:val="009C249F"/>
    <w:rsid w:val="009C2D41"/>
    <w:rsid w:val="009C3575"/>
    <w:rsid w:val="009C448F"/>
    <w:rsid w:val="009C5023"/>
    <w:rsid w:val="009C5126"/>
    <w:rsid w:val="009C5979"/>
    <w:rsid w:val="009D1317"/>
    <w:rsid w:val="009D1A2B"/>
    <w:rsid w:val="009D280C"/>
    <w:rsid w:val="009D2C53"/>
    <w:rsid w:val="009D2E5A"/>
    <w:rsid w:val="009D505B"/>
    <w:rsid w:val="009E013D"/>
    <w:rsid w:val="009E05E8"/>
    <w:rsid w:val="009E47F6"/>
    <w:rsid w:val="009E541F"/>
    <w:rsid w:val="009F0A72"/>
    <w:rsid w:val="009F2E84"/>
    <w:rsid w:val="009F2EC9"/>
    <w:rsid w:val="009F556D"/>
    <w:rsid w:val="009F7D15"/>
    <w:rsid w:val="00A0011E"/>
    <w:rsid w:val="00A0106F"/>
    <w:rsid w:val="00A01AAA"/>
    <w:rsid w:val="00A024DD"/>
    <w:rsid w:val="00A0407B"/>
    <w:rsid w:val="00A043E2"/>
    <w:rsid w:val="00A06EC3"/>
    <w:rsid w:val="00A11372"/>
    <w:rsid w:val="00A12897"/>
    <w:rsid w:val="00A136B8"/>
    <w:rsid w:val="00A13FF9"/>
    <w:rsid w:val="00A1408D"/>
    <w:rsid w:val="00A14713"/>
    <w:rsid w:val="00A14CDA"/>
    <w:rsid w:val="00A154D9"/>
    <w:rsid w:val="00A165E2"/>
    <w:rsid w:val="00A171E5"/>
    <w:rsid w:val="00A2389E"/>
    <w:rsid w:val="00A23BE1"/>
    <w:rsid w:val="00A2451A"/>
    <w:rsid w:val="00A25F52"/>
    <w:rsid w:val="00A26BD3"/>
    <w:rsid w:val="00A30A17"/>
    <w:rsid w:val="00A32821"/>
    <w:rsid w:val="00A34E9D"/>
    <w:rsid w:val="00A406C8"/>
    <w:rsid w:val="00A41DE0"/>
    <w:rsid w:val="00A425B3"/>
    <w:rsid w:val="00A426F8"/>
    <w:rsid w:val="00A42F8F"/>
    <w:rsid w:val="00A4366C"/>
    <w:rsid w:val="00A45067"/>
    <w:rsid w:val="00A4582A"/>
    <w:rsid w:val="00A45B5D"/>
    <w:rsid w:val="00A4646E"/>
    <w:rsid w:val="00A46A7B"/>
    <w:rsid w:val="00A510F1"/>
    <w:rsid w:val="00A52A96"/>
    <w:rsid w:val="00A5331B"/>
    <w:rsid w:val="00A540F4"/>
    <w:rsid w:val="00A54193"/>
    <w:rsid w:val="00A54B0B"/>
    <w:rsid w:val="00A57B63"/>
    <w:rsid w:val="00A604D9"/>
    <w:rsid w:val="00A63196"/>
    <w:rsid w:val="00A64959"/>
    <w:rsid w:val="00A64ADF"/>
    <w:rsid w:val="00A6504A"/>
    <w:rsid w:val="00A6549F"/>
    <w:rsid w:val="00A71D76"/>
    <w:rsid w:val="00A72546"/>
    <w:rsid w:val="00A72C6B"/>
    <w:rsid w:val="00A7470D"/>
    <w:rsid w:val="00A77337"/>
    <w:rsid w:val="00A77CAB"/>
    <w:rsid w:val="00A8007F"/>
    <w:rsid w:val="00A838F6"/>
    <w:rsid w:val="00A8527D"/>
    <w:rsid w:val="00A90013"/>
    <w:rsid w:val="00A91D32"/>
    <w:rsid w:val="00A9233F"/>
    <w:rsid w:val="00A9234D"/>
    <w:rsid w:val="00A93EB5"/>
    <w:rsid w:val="00A93F5F"/>
    <w:rsid w:val="00A940F8"/>
    <w:rsid w:val="00A9647D"/>
    <w:rsid w:val="00A96AB1"/>
    <w:rsid w:val="00A96FC1"/>
    <w:rsid w:val="00AA1BA1"/>
    <w:rsid w:val="00AA2A83"/>
    <w:rsid w:val="00AA319A"/>
    <w:rsid w:val="00AA34DA"/>
    <w:rsid w:val="00AA359B"/>
    <w:rsid w:val="00AA43A7"/>
    <w:rsid w:val="00AA4AC7"/>
    <w:rsid w:val="00AA6165"/>
    <w:rsid w:val="00AB03CD"/>
    <w:rsid w:val="00AB13AD"/>
    <w:rsid w:val="00AB14D9"/>
    <w:rsid w:val="00AB1F34"/>
    <w:rsid w:val="00AB37B1"/>
    <w:rsid w:val="00AB3846"/>
    <w:rsid w:val="00AB3D1A"/>
    <w:rsid w:val="00AB419F"/>
    <w:rsid w:val="00AB421E"/>
    <w:rsid w:val="00AC0115"/>
    <w:rsid w:val="00AC06AF"/>
    <w:rsid w:val="00AC0E46"/>
    <w:rsid w:val="00AC1AD2"/>
    <w:rsid w:val="00AC28F7"/>
    <w:rsid w:val="00AC40C8"/>
    <w:rsid w:val="00AC4470"/>
    <w:rsid w:val="00AC4E1F"/>
    <w:rsid w:val="00AC5CDE"/>
    <w:rsid w:val="00AD0169"/>
    <w:rsid w:val="00AD01E0"/>
    <w:rsid w:val="00AD0262"/>
    <w:rsid w:val="00AD0992"/>
    <w:rsid w:val="00AD0CED"/>
    <w:rsid w:val="00AD13A8"/>
    <w:rsid w:val="00AD1644"/>
    <w:rsid w:val="00AD26F8"/>
    <w:rsid w:val="00AD30FD"/>
    <w:rsid w:val="00AD3118"/>
    <w:rsid w:val="00AD36F6"/>
    <w:rsid w:val="00AD3E5B"/>
    <w:rsid w:val="00AD443E"/>
    <w:rsid w:val="00AD490B"/>
    <w:rsid w:val="00AD682A"/>
    <w:rsid w:val="00AD6C45"/>
    <w:rsid w:val="00AD70AD"/>
    <w:rsid w:val="00AE1E14"/>
    <w:rsid w:val="00AE2CF1"/>
    <w:rsid w:val="00AE2E18"/>
    <w:rsid w:val="00AE38D3"/>
    <w:rsid w:val="00AE3CA8"/>
    <w:rsid w:val="00AE49D2"/>
    <w:rsid w:val="00AE7ECF"/>
    <w:rsid w:val="00AF0CB0"/>
    <w:rsid w:val="00AF1191"/>
    <w:rsid w:val="00AF3EB5"/>
    <w:rsid w:val="00AF4F46"/>
    <w:rsid w:val="00AF553E"/>
    <w:rsid w:val="00AF6ABE"/>
    <w:rsid w:val="00B00806"/>
    <w:rsid w:val="00B01DC2"/>
    <w:rsid w:val="00B01F01"/>
    <w:rsid w:val="00B023AD"/>
    <w:rsid w:val="00B0270B"/>
    <w:rsid w:val="00B03A67"/>
    <w:rsid w:val="00B04FC8"/>
    <w:rsid w:val="00B05274"/>
    <w:rsid w:val="00B066E6"/>
    <w:rsid w:val="00B07879"/>
    <w:rsid w:val="00B1037E"/>
    <w:rsid w:val="00B1111A"/>
    <w:rsid w:val="00B11924"/>
    <w:rsid w:val="00B11C8E"/>
    <w:rsid w:val="00B127AD"/>
    <w:rsid w:val="00B13BFA"/>
    <w:rsid w:val="00B149FB"/>
    <w:rsid w:val="00B16A49"/>
    <w:rsid w:val="00B171F1"/>
    <w:rsid w:val="00B2002F"/>
    <w:rsid w:val="00B211B2"/>
    <w:rsid w:val="00B211BB"/>
    <w:rsid w:val="00B21A23"/>
    <w:rsid w:val="00B2238B"/>
    <w:rsid w:val="00B227EE"/>
    <w:rsid w:val="00B229A4"/>
    <w:rsid w:val="00B23ACE"/>
    <w:rsid w:val="00B24E52"/>
    <w:rsid w:val="00B2683F"/>
    <w:rsid w:val="00B26C6F"/>
    <w:rsid w:val="00B27A2B"/>
    <w:rsid w:val="00B27A33"/>
    <w:rsid w:val="00B304BA"/>
    <w:rsid w:val="00B31FB7"/>
    <w:rsid w:val="00B3344D"/>
    <w:rsid w:val="00B34901"/>
    <w:rsid w:val="00B36267"/>
    <w:rsid w:val="00B366E9"/>
    <w:rsid w:val="00B37C64"/>
    <w:rsid w:val="00B40B3E"/>
    <w:rsid w:val="00B411CF"/>
    <w:rsid w:val="00B4121E"/>
    <w:rsid w:val="00B41923"/>
    <w:rsid w:val="00B419CA"/>
    <w:rsid w:val="00B42697"/>
    <w:rsid w:val="00B42A27"/>
    <w:rsid w:val="00B444B2"/>
    <w:rsid w:val="00B449EA"/>
    <w:rsid w:val="00B44EBC"/>
    <w:rsid w:val="00B45273"/>
    <w:rsid w:val="00B47003"/>
    <w:rsid w:val="00B54FB4"/>
    <w:rsid w:val="00B5551F"/>
    <w:rsid w:val="00B55AAD"/>
    <w:rsid w:val="00B5619F"/>
    <w:rsid w:val="00B562B5"/>
    <w:rsid w:val="00B563E7"/>
    <w:rsid w:val="00B603FC"/>
    <w:rsid w:val="00B6068A"/>
    <w:rsid w:val="00B60967"/>
    <w:rsid w:val="00B61190"/>
    <w:rsid w:val="00B65851"/>
    <w:rsid w:val="00B66B4B"/>
    <w:rsid w:val="00B66C66"/>
    <w:rsid w:val="00B66D05"/>
    <w:rsid w:val="00B670D6"/>
    <w:rsid w:val="00B672AE"/>
    <w:rsid w:val="00B679D5"/>
    <w:rsid w:val="00B70E5D"/>
    <w:rsid w:val="00B71291"/>
    <w:rsid w:val="00B71C0A"/>
    <w:rsid w:val="00B730F0"/>
    <w:rsid w:val="00B735D2"/>
    <w:rsid w:val="00B73AF8"/>
    <w:rsid w:val="00B75115"/>
    <w:rsid w:val="00B75F5D"/>
    <w:rsid w:val="00B77685"/>
    <w:rsid w:val="00B800E5"/>
    <w:rsid w:val="00B80F3B"/>
    <w:rsid w:val="00B844D7"/>
    <w:rsid w:val="00B84538"/>
    <w:rsid w:val="00B8531F"/>
    <w:rsid w:val="00B901DA"/>
    <w:rsid w:val="00B91187"/>
    <w:rsid w:val="00B942A9"/>
    <w:rsid w:val="00B955FB"/>
    <w:rsid w:val="00B972C4"/>
    <w:rsid w:val="00BA0421"/>
    <w:rsid w:val="00BA048C"/>
    <w:rsid w:val="00BA2D8D"/>
    <w:rsid w:val="00BA2F13"/>
    <w:rsid w:val="00BA3084"/>
    <w:rsid w:val="00BA341B"/>
    <w:rsid w:val="00BA3D5D"/>
    <w:rsid w:val="00BA46C3"/>
    <w:rsid w:val="00BA5CEC"/>
    <w:rsid w:val="00BA6C1B"/>
    <w:rsid w:val="00BA6F71"/>
    <w:rsid w:val="00BA73A9"/>
    <w:rsid w:val="00BA7CCA"/>
    <w:rsid w:val="00BB0CE4"/>
    <w:rsid w:val="00BB16B0"/>
    <w:rsid w:val="00BB18C1"/>
    <w:rsid w:val="00BB29FE"/>
    <w:rsid w:val="00BB349B"/>
    <w:rsid w:val="00BB3904"/>
    <w:rsid w:val="00BB40A8"/>
    <w:rsid w:val="00BB5065"/>
    <w:rsid w:val="00BB6516"/>
    <w:rsid w:val="00BB665C"/>
    <w:rsid w:val="00BC608C"/>
    <w:rsid w:val="00BC6ACA"/>
    <w:rsid w:val="00BC7037"/>
    <w:rsid w:val="00BC7337"/>
    <w:rsid w:val="00BD0132"/>
    <w:rsid w:val="00BD0966"/>
    <w:rsid w:val="00BD315D"/>
    <w:rsid w:val="00BD34DA"/>
    <w:rsid w:val="00BD4400"/>
    <w:rsid w:val="00BD77C8"/>
    <w:rsid w:val="00BE1872"/>
    <w:rsid w:val="00BE314A"/>
    <w:rsid w:val="00BE3444"/>
    <w:rsid w:val="00BE422D"/>
    <w:rsid w:val="00BE5A06"/>
    <w:rsid w:val="00BE6B1D"/>
    <w:rsid w:val="00BF0596"/>
    <w:rsid w:val="00BF0E30"/>
    <w:rsid w:val="00BF1F4B"/>
    <w:rsid w:val="00BF2C91"/>
    <w:rsid w:val="00BF3594"/>
    <w:rsid w:val="00BF3960"/>
    <w:rsid w:val="00BF5821"/>
    <w:rsid w:val="00BF7175"/>
    <w:rsid w:val="00BF7EA4"/>
    <w:rsid w:val="00C0056A"/>
    <w:rsid w:val="00C013E6"/>
    <w:rsid w:val="00C04314"/>
    <w:rsid w:val="00C04F12"/>
    <w:rsid w:val="00C10B8F"/>
    <w:rsid w:val="00C115CE"/>
    <w:rsid w:val="00C11961"/>
    <w:rsid w:val="00C12CBB"/>
    <w:rsid w:val="00C13464"/>
    <w:rsid w:val="00C13D0D"/>
    <w:rsid w:val="00C15668"/>
    <w:rsid w:val="00C15FBA"/>
    <w:rsid w:val="00C21B23"/>
    <w:rsid w:val="00C22F59"/>
    <w:rsid w:val="00C23019"/>
    <w:rsid w:val="00C24560"/>
    <w:rsid w:val="00C2479E"/>
    <w:rsid w:val="00C27100"/>
    <w:rsid w:val="00C27E69"/>
    <w:rsid w:val="00C31B37"/>
    <w:rsid w:val="00C32509"/>
    <w:rsid w:val="00C35CCD"/>
    <w:rsid w:val="00C35D34"/>
    <w:rsid w:val="00C3628C"/>
    <w:rsid w:val="00C42EEB"/>
    <w:rsid w:val="00C446F9"/>
    <w:rsid w:val="00C44EC2"/>
    <w:rsid w:val="00C44FB0"/>
    <w:rsid w:val="00C463B7"/>
    <w:rsid w:val="00C47132"/>
    <w:rsid w:val="00C47C65"/>
    <w:rsid w:val="00C50566"/>
    <w:rsid w:val="00C538D6"/>
    <w:rsid w:val="00C553C2"/>
    <w:rsid w:val="00C6046C"/>
    <w:rsid w:val="00C621F8"/>
    <w:rsid w:val="00C630AF"/>
    <w:rsid w:val="00C63F0F"/>
    <w:rsid w:val="00C66E7B"/>
    <w:rsid w:val="00C67A8C"/>
    <w:rsid w:val="00C702AB"/>
    <w:rsid w:val="00C70750"/>
    <w:rsid w:val="00C71B89"/>
    <w:rsid w:val="00C72AFB"/>
    <w:rsid w:val="00C72D5F"/>
    <w:rsid w:val="00C73C44"/>
    <w:rsid w:val="00C74207"/>
    <w:rsid w:val="00C75C5F"/>
    <w:rsid w:val="00C75D49"/>
    <w:rsid w:val="00C7651D"/>
    <w:rsid w:val="00C7787B"/>
    <w:rsid w:val="00C80C6B"/>
    <w:rsid w:val="00C80D47"/>
    <w:rsid w:val="00C831EA"/>
    <w:rsid w:val="00C8443A"/>
    <w:rsid w:val="00C85625"/>
    <w:rsid w:val="00C86848"/>
    <w:rsid w:val="00C87BBD"/>
    <w:rsid w:val="00C90017"/>
    <w:rsid w:val="00C9049B"/>
    <w:rsid w:val="00C92CFD"/>
    <w:rsid w:val="00C93361"/>
    <w:rsid w:val="00C9418D"/>
    <w:rsid w:val="00C9419E"/>
    <w:rsid w:val="00CA17DB"/>
    <w:rsid w:val="00CA198B"/>
    <w:rsid w:val="00CA2332"/>
    <w:rsid w:val="00CA2CAA"/>
    <w:rsid w:val="00CA3544"/>
    <w:rsid w:val="00CA5116"/>
    <w:rsid w:val="00CA7466"/>
    <w:rsid w:val="00CB091D"/>
    <w:rsid w:val="00CB0E15"/>
    <w:rsid w:val="00CB1183"/>
    <w:rsid w:val="00CB3480"/>
    <w:rsid w:val="00CB3ADE"/>
    <w:rsid w:val="00CB4102"/>
    <w:rsid w:val="00CB4940"/>
    <w:rsid w:val="00CB4E0D"/>
    <w:rsid w:val="00CB50AB"/>
    <w:rsid w:val="00CB6B6E"/>
    <w:rsid w:val="00CC0689"/>
    <w:rsid w:val="00CC1835"/>
    <w:rsid w:val="00CC1D78"/>
    <w:rsid w:val="00CC3D8B"/>
    <w:rsid w:val="00CC4CDB"/>
    <w:rsid w:val="00CC6298"/>
    <w:rsid w:val="00CC6C41"/>
    <w:rsid w:val="00CC72F0"/>
    <w:rsid w:val="00CC7FC7"/>
    <w:rsid w:val="00CD06D1"/>
    <w:rsid w:val="00CD0A75"/>
    <w:rsid w:val="00CD1560"/>
    <w:rsid w:val="00CD4986"/>
    <w:rsid w:val="00CD4D9F"/>
    <w:rsid w:val="00CD6752"/>
    <w:rsid w:val="00CD788A"/>
    <w:rsid w:val="00CE31A5"/>
    <w:rsid w:val="00CE4F28"/>
    <w:rsid w:val="00CE5A33"/>
    <w:rsid w:val="00CF0F1E"/>
    <w:rsid w:val="00CF1301"/>
    <w:rsid w:val="00CF4636"/>
    <w:rsid w:val="00D003E2"/>
    <w:rsid w:val="00D00F46"/>
    <w:rsid w:val="00D01F7E"/>
    <w:rsid w:val="00D02293"/>
    <w:rsid w:val="00D034F8"/>
    <w:rsid w:val="00D04672"/>
    <w:rsid w:val="00D049F7"/>
    <w:rsid w:val="00D05DBD"/>
    <w:rsid w:val="00D0648C"/>
    <w:rsid w:val="00D07E05"/>
    <w:rsid w:val="00D147E9"/>
    <w:rsid w:val="00D157FC"/>
    <w:rsid w:val="00D15C67"/>
    <w:rsid w:val="00D16221"/>
    <w:rsid w:val="00D165EC"/>
    <w:rsid w:val="00D1719A"/>
    <w:rsid w:val="00D175C9"/>
    <w:rsid w:val="00D20666"/>
    <w:rsid w:val="00D20FF0"/>
    <w:rsid w:val="00D23E67"/>
    <w:rsid w:val="00D23EC3"/>
    <w:rsid w:val="00D250B8"/>
    <w:rsid w:val="00D26F71"/>
    <w:rsid w:val="00D31346"/>
    <w:rsid w:val="00D3398F"/>
    <w:rsid w:val="00D355BD"/>
    <w:rsid w:val="00D4173F"/>
    <w:rsid w:val="00D41A92"/>
    <w:rsid w:val="00D43F73"/>
    <w:rsid w:val="00D44AEF"/>
    <w:rsid w:val="00D46B18"/>
    <w:rsid w:val="00D47952"/>
    <w:rsid w:val="00D50654"/>
    <w:rsid w:val="00D51413"/>
    <w:rsid w:val="00D51ED0"/>
    <w:rsid w:val="00D53619"/>
    <w:rsid w:val="00D5494B"/>
    <w:rsid w:val="00D649E0"/>
    <w:rsid w:val="00D65324"/>
    <w:rsid w:val="00D67312"/>
    <w:rsid w:val="00D701F5"/>
    <w:rsid w:val="00D717CE"/>
    <w:rsid w:val="00D73914"/>
    <w:rsid w:val="00D74F09"/>
    <w:rsid w:val="00D77553"/>
    <w:rsid w:val="00D81957"/>
    <w:rsid w:val="00D828C1"/>
    <w:rsid w:val="00D83407"/>
    <w:rsid w:val="00D8344A"/>
    <w:rsid w:val="00D83E95"/>
    <w:rsid w:val="00D83EB8"/>
    <w:rsid w:val="00D8486A"/>
    <w:rsid w:val="00D848EB"/>
    <w:rsid w:val="00D84F2A"/>
    <w:rsid w:val="00D85D94"/>
    <w:rsid w:val="00D90920"/>
    <w:rsid w:val="00D91070"/>
    <w:rsid w:val="00D933B9"/>
    <w:rsid w:val="00D93758"/>
    <w:rsid w:val="00D94022"/>
    <w:rsid w:val="00D941E6"/>
    <w:rsid w:val="00D948BD"/>
    <w:rsid w:val="00D94F04"/>
    <w:rsid w:val="00D971FB"/>
    <w:rsid w:val="00DA25B0"/>
    <w:rsid w:val="00DA34A0"/>
    <w:rsid w:val="00DA3DFD"/>
    <w:rsid w:val="00DA6024"/>
    <w:rsid w:val="00DA6639"/>
    <w:rsid w:val="00DA722A"/>
    <w:rsid w:val="00DA753C"/>
    <w:rsid w:val="00DA75E1"/>
    <w:rsid w:val="00DA7749"/>
    <w:rsid w:val="00DB008E"/>
    <w:rsid w:val="00DB0D8D"/>
    <w:rsid w:val="00DB1762"/>
    <w:rsid w:val="00DB2392"/>
    <w:rsid w:val="00DB448F"/>
    <w:rsid w:val="00DC0015"/>
    <w:rsid w:val="00DC094D"/>
    <w:rsid w:val="00DC0C67"/>
    <w:rsid w:val="00DC47A7"/>
    <w:rsid w:val="00DC6131"/>
    <w:rsid w:val="00DC73BC"/>
    <w:rsid w:val="00DD3F34"/>
    <w:rsid w:val="00DD4E8C"/>
    <w:rsid w:val="00DD797B"/>
    <w:rsid w:val="00DE1DE4"/>
    <w:rsid w:val="00DE269C"/>
    <w:rsid w:val="00DE2EC9"/>
    <w:rsid w:val="00DE5291"/>
    <w:rsid w:val="00DE6C62"/>
    <w:rsid w:val="00DE6C91"/>
    <w:rsid w:val="00DE7501"/>
    <w:rsid w:val="00DE7B99"/>
    <w:rsid w:val="00DF0DBC"/>
    <w:rsid w:val="00DF45FE"/>
    <w:rsid w:val="00DF5561"/>
    <w:rsid w:val="00E03A3D"/>
    <w:rsid w:val="00E073CC"/>
    <w:rsid w:val="00E12E73"/>
    <w:rsid w:val="00E132DF"/>
    <w:rsid w:val="00E14237"/>
    <w:rsid w:val="00E14A46"/>
    <w:rsid w:val="00E157D2"/>
    <w:rsid w:val="00E16E46"/>
    <w:rsid w:val="00E17F4B"/>
    <w:rsid w:val="00E21918"/>
    <w:rsid w:val="00E242CD"/>
    <w:rsid w:val="00E26ACE"/>
    <w:rsid w:val="00E27286"/>
    <w:rsid w:val="00E30F64"/>
    <w:rsid w:val="00E31C95"/>
    <w:rsid w:val="00E32EDD"/>
    <w:rsid w:val="00E334FF"/>
    <w:rsid w:val="00E33E17"/>
    <w:rsid w:val="00E34BFD"/>
    <w:rsid w:val="00E35321"/>
    <w:rsid w:val="00E4008B"/>
    <w:rsid w:val="00E40DC9"/>
    <w:rsid w:val="00E43F5C"/>
    <w:rsid w:val="00E45371"/>
    <w:rsid w:val="00E47D6C"/>
    <w:rsid w:val="00E5033F"/>
    <w:rsid w:val="00E5079D"/>
    <w:rsid w:val="00E52E8A"/>
    <w:rsid w:val="00E53D74"/>
    <w:rsid w:val="00E55268"/>
    <w:rsid w:val="00E55474"/>
    <w:rsid w:val="00E56FAF"/>
    <w:rsid w:val="00E57C31"/>
    <w:rsid w:val="00E61860"/>
    <w:rsid w:val="00E63C92"/>
    <w:rsid w:val="00E64C0C"/>
    <w:rsid w:val="00E65AAE"/>
    <w:rsid w:val="00E70FB1"/>
    <w:rsid w:val="00E71B63"/>
    <w:rsid w:val="00E72C13"/>
    <w:rsid w:val="00E74C53"/>
    <w:rsid w:val="00E750E8"/>
    <w:rsid w:val="00E75940"/>
    <w:rsid w:val="00E75A43"/>
    <w:rsid w:val="00E76C90"/>
    <w:rsid w:val="00E77B8C"/>
    <w:rsid w:val="00E80563"/>
    <w:rsid w:val="00E806ED"/>
    <w:rsid w:val="00E83053"/>
    <w:rsid w:val="00E87108"/>
    <w:rsid w:val="00E87707"/>
    <w:rsid w:val="00E907BC"/>
    <w:rsid w:val="00E9569C"/>
    <w:rsid w:val="00E96EEA"/>
    <w:rsid w:val="00E97725"/>
    <w:rsid w:val="00EA232F"/>
    <w:rsid w:val="00EA32B3"/>
    <w:rsid w:val="00EA3559"/>
    <w:rsid w:val="00EA4021"/>
    <w:rsid w:val="00EA7C07"/>
    <w:rsid w:val="00EB4E98"/>
    <w:rsid w:val="00EB54BD"/>
    <w:rsid w:val="00EB5959"/>
    <w:rsid w:val="00EB61C1"/>
    <w:rsid w:val="00EB64EF"/>
    <w:rsid w:val="00EC019E"/>
    <w:rsid w:val="00EC106D"/>
    <w:rsid w:val="00EC18DE"/>
    <w:rsid w:val="00EC1C4D"/>
    <w:rsid w:val="00EC2D79"/>
    <w:rsid w:val="00EC39DA"/>
    <w:rsid w:val="00EC4C0F"/>
    <w:rsid w:val="00EC619B"/>
    <w:rsid w:val="00EC67A1"/>
    <w:rsid w:val="00EC7CDC"/>
    <w:rsid w:val="00ED3448"/>
    <w:rsid w:val="00ED447C"/>
    <w:rsid w:val="00ED6585"/>
    <w:rsid w:val="00ED7872"/>
    <w:rsid w:val="00ED7CAC"/>
    <w:rsid w:val="00EE3AC6"/>
    <w:rsid w:val="00EE4765"/>
    <w:rsid w:val="00EE4C4B"/>
    <w:rsid w:val="00EE53CB"/>
    <w:rsid w:val="00EE5DCD"/>
    <w:rsid w:val="00EE65A8"/>
    <w:rsid w:val="00EE6B06"/>
    <w:rsid w:val="00EE78B0"/>
    <w:rsid w:val="00EF1157"/>
    <w:rsid w:val="00EF2397"/>
    <w:rsid w:val="00EF2699"/>
    <w:rsid w:val="00EF4D38"/>
    <w:rsid w:val="00EF75F1"/>
    <w:rsid w:val="00EF7F9F"/>
    <w:rsid w:val="00F00937"/>
    <w:rsid w:val="00F0197B"/>
    <w:rsid w:val="00F03A1A"/>
    <w:rsid w:val="00F03EE4"/>
    <w:rsid w:val="00F03F29"/>
    <w:rsid w:val="00F04AF1"/>
    <w:rsid w:val="00F04BC5"/>
    <w:rsid w:val="00F05026"/>
    <w:rsid w:val="00F05504"/>
    <w:rsid w:val="00F06568"/>
    <w:rsid w:val="00F06E9C"/>
    <w:rsid w:val="00F14FB2"/>
    <w:rsid w:val="00F15BA0"/>
    <w:rsid w:val="00F16689"/>
    <w:rsid w:val="00F16718"/>
    <w:rsid w:val="00F24D13"/>
    <w:rsid w:val="00F259B7"/>
    <w:rsid w:val="00F25A84"/>
    <w:rsid w:val="00F25B43"/>
    <w:rsid w:val="00F2641D"/>
    <w:rsid w:val="00F26CC7"/>
    <w:rsid w:val="00F2798D"/>
    <w:rsid w:val="00F27E98"/>
    <w:rsid w:val="00F31B05"/>
    <w:rsid w:val="00F32328"/>
    <w:rsid w:val="00F34012"/>
    <w:rsid w:val="00F34B72"/>
    <w:rsid w:val="00F3631B"/>
    <w:rsid w:val="00F404EF"/>
    <w:rsid w:val="00F40DEE"/>
    <w:rsid w:val="00F420D3"/>
    <w:rsid w:val="00F43EB3"/>
    <w:rsid w:val="00F45522"/>
    <w:rsid w:val="00F45894"/>
    <w:rsid w:val="00F5135B"/>
    <w:rsid w:val="00F5340E"/>
    <w:rsid w:val="00F567D2"/>
    <w:rsid w:val="00F56CE2"/>
    <w:rsid w:val="00F57393"/>
    <w:rsid w:val="00F57F0F"/>
    <w:rsid w:val="00F60022"/>
    <w:rsid w:val="00F600AC"/>
    <w:rsid w:val="00F64DB9"/>
    <w:rsid w:val="00F6507E"/>
    <w:rsid w:val="00F661EF"/>
    <w:rsid w:val="00F67CFC"/>
    <w:rsid w:val="00F73877"/>
    <w:rsid w:val="00F74757"/>
    <w:rsid w:val="00F758CF"/>
    <w:rsid w:val="00F767DE"/>
    <w:rsid w:val="00F76900"/>
    <w:rsid w:val="00F778DE"/>
    <w:rsid w:val="00F8049F"/>
    <w:rsid w:val="00F81B6C"/>
    <w:rsid w:val="00F81D33"/>
    <w:rsid w:val="00F82FB9"/>
    <w:rsid w:val="00F84472"/>
    <w:rsid w:val="00F846E3"/>
    <w:rsid w:val="00F85DD0"/>
    <w:rsid w:val="00F86096"/>
    <w:rsid w:val="00F91C20"/>
    <w:rsid w:val="00F93926"/>
    <w:rsid w:val="00F93EB1"/>
    <w:rsid w:val="00F93F41"/>
    <w:rsid w:val="00F95680"/>
    <w:rsid w:val="00FA00A1"/>
    <w:rsid w:val="00FA09E9"/>
    <w:rsid w:val="00FA1542"/>
    <w:rsid w:val="00FA3E20"/>
    <w:rsid w:val="00FA4B55"/>
    <w:rsid w:val="00FA4C4B"/>
    <w:rsid w:val="00FA561E"/>
    <w:rsid w:val="00FA5744"/>
    <w:rsid w:val="00FA5993"/>
    <w:rsid w:val="00FA5DF1"/>
    <w:rsid w:val="00FA600D"/>
    <w:rsid w:val="00FA7F64"/>
    <w:rsid w:val="00FB0A26"/>
    <w:rsid w:val="00FB10D1"/>
    <w:rsid w:val="00FB1395"/>
    <w:rsid w:val="00FB2043"/>
    <w:rsid w:val="00FB2681"/>
    <w:rsid w:val="00FB2E43"/>
    <w:rsid w:val="00FB4BFA"/>
    <w:rsid w:val="00FC5647"/>
    <w:rsid w:val="00FC5DC6"/>
    <w:rsid w:val="00FC69ED"/>
    <w:rsid w:val="00FC7798"/>
    <w:rsid w:val="00FD01EA"/>
    <w:rsid w:val="00FD05BC"/>
    <w:rsid w:val="00FD119A"/>
    <w:rsid w:val="00FD3A33"/>
    <w:rsid w:val="00FD4549"/>
    <w:rsid w:val="00FD4F7D"/>
    <w:rsid w:val="00FD5336"/>
    <w:rsid w:val="00FD54ED"/>
    <w:rsid w:val="00FD5AC4"/>
    <w:rsid w:val="00FD6E95"/>
    <w:rsid w:val="00FE0AC2"/>
    <w:rsid w:val="00FE4262"/>
    <w:rsid w:val="00FE73FF"/>
    <w:rsid w:val="00FF02A5"/>
    <w:rsid w:val="00FF1A2D"/>
    <w:rsid w:val="00FF343B"/>
    <w:rsid w:val="00FF5416"/>
    <w:rsid w:val="00FF59F8"/>
    <w:rsid w:val="00FF7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DDC65E5"/>
  <w15:docId w15:val="{0E6C2444-75FB-462F-B81E-A7CE20DB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uiPriority="35" w:qFormat="1"/>
    <w:lsdException w:name="table of figures" w:semiHidden="1" w:unhideWhenUsed="1"/>
    <w:lsdException w:name="envelope address" w:semiHidden="1" w:uiPriority="0"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C91"/>
  </w:style>
  <w:style w:type="paragraph" w:styleId="Heading1">
    <w:name w:val="heading 1"/>
    <w:basedOn w:val="Normal"/>
    <w:next w:val="Normal"/>
    <w:link w:val="Heading1Char"/>
    <w:uiPriority w:val="9"/>
    <w:qFormat/>
    <w:rsid w:val="00BF2C91"/>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BF2C91"/>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BF2C9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BF2C91"/>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BF2C9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BF2C9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BF2C9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BF2C9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BF2C9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C91"/>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BF2C91"/>
    <w:rPr>
      <w:rFonts w:asciiTheme="majorHAnsi" w:eastAsiaTheme="majorEastAsia" w:hAnsiTheme="majorHAnsi" w:cstheme="majorBidi"/>
      <w:caps/>
    </w:rPr>
  </w:style>
  <w:style w:type="paragraph" w:customStyle="1" w:styleId="Text">
    <w:name w:val="Text"/>
    <w:basedOn w:val="Normal"/>
    <w:rsid w:val="007E079D"/>
    <w:rPr>
      <w:color w:val="000000"/>
    </w:rPr>
  </w:style>
  <w:style w:type="paragraph" w:styleId="EnvelopeAddress">
    <w:name w:val="envelope address"/>
    <w:basedOn w:val="Normal"/>
    <w:rsid w:val="00D00F46"/>
    <w:pPr>
      <w:framePr w:w="4320" w:h="2160" w:hRule="exact" w:hSpace="141" w:wrap="auto" w:hAnchor="page" w:xAlign="center" w:yAlign="bottom"/>
      <w:ind w:left="1"/>
    </w:pPr>
  </w:style>
  <w:style w:type="character" w:styleId="PageNumber">
    <w:name w:val="page number"/>
    <w:basedOn w:val="DefaultParagraphFont"/>
    <w:rsid w:val="00D00F46"/>
    <w:rPr>
      <w:rFonts w:ascii="Arial" w:hAnsi="Arial"/>
      <w:dstrike w:val="0"/>
      <w:color w:val="auto"/>
      <w:sz w:val="22"/>
      <w:u w:val="none"/>
      <w:vertAlign w:val="baseline"/>
    </w:rPr>
  </w:style>
  <w:style w:type="character" w:styleId="FootnoteReference">
    <w:name w:val="footnote reference"/>
    <w:basedOn w:val="DefaultParagraphFont"/>
    <w:semiHidden/>
    <w:rsid w:val="00D00F46"/>
    <w:rPr>
      <w:rFonts w:ascii="Arial" w:hAnsi="Arial"/>
      <w:vertAlign w:val="superscript"/>
    </w:rPr>
  </w:style>
  <w:style w:type="paragraph" w:styleId="BlockText">
    <w:name w:val="Block Text"/>
    <w:basedOn w:val="Normal"/>
    <w:rsid w:val="00D00F46"/>
    <w:pPr>
      <w:ind w:left="1440" w:right="1440"/>
    </w:pPr>
  </w:style>
  <w:style w:type="character" w:styleId="LineNumber">
    <w:name w:val="line number"/>
    <w:basedOn w:val="DefaultParagraphFont"/>
    <w:rsid w:val="00D00F46"/>
    <w:rPr>
      <w:rFonts w:ascii="Arial" w:hAnsi="Arial"/>
      <w:sz w:val="22"/>
    </w:rPr>
  </w:style>
  <w:style w:type="paragraph" w:styleId="DocumentMap">
    <w:name w:val="Document Map"/>
    <w:basedOn w:val="Normal"/>
    <w:semiHidden/>
    <w:rsid w:val="00D00F46"/>
    <w:pPr>
      <w:shd w:val="clear" w:color="auto" w:fill="000080"/>
    </w:pPr>
  </w:style>
  <w:style w:type="character" w:styleId="Emphasis">
    <w:name w:val="Emphasis"/>
    <w:basedOn w:val="DefaultParagraphFont"/>
    <w:uiPriority w:val="20"/>
    <w:qFormat/>
    <w:rsid w:val="00BF2C91"/>
    <w:rPr>
      <w:i/>
      <w:iCs/>
    </w:rPr>
  </w:style>
  <w:style w:type="character" w:styleId="EndnoteReference">
    <w:name w:val="endnote reference"/>
    <w:basedOn w:val="DefaultParagraphFont"/>
    <w:semiHidden/>
    <w:rsid w:val="00D00F46"/>
    <w:rPr>
      <w:rFonts w:ascii="Arial" w:hAnsi="Arial"/>
      <w:vertAlign w:val="superscript"/>
    </w:rPr>
  </w:style>
  <w:style w:type="character" w:styleId="FollowedHyperlink">
    <w:name w:val="FollowedHyperlink"/>
    <w:basedOn w:val="DefaultParagraphFont"/>
    <w:rsid w:val="00D00F46"/>
    <w:rPr>
      <w:rFonts w:ascii="Arial" w:hAnsi="Arial"/>
      <w:color w:val="800080"/>
      <w:u w:val="single"/>
    </w:rPr>
  </w:style>
  <w:style w:type="character" w:styleId="Hyperlink">
    <w:name w:val="Hyperlink"/>
    <w:basedOn w:val="DefaultParagraphFont"/>
    <w:uiPriority w:val="99"/>
    <w:rsid w:val="00D00F46"/>
    <w:rPr>
      <w:rFonts w:ascii="Arial" w:hAnsi="Arial"/>
      <w:color w:val="0000FF"/>
      <w:u w:val="single"/>
    </w:rPr>
  </w:style>
  <w:style w:type="paragraph" w:styleId="Index4">
    <w:name w:val="index 4"/>
    <w:basedOn w:val="Normal"/>
    <w:next w:val="Normal"/>
    <w:autoRedefine/>
    <w:semiHidden/>
    <w:rsid w:val="00D00F46"/>
    <w:pPr>
      <w:ind w:left="880" w:hanging="220"/>
    </w:pPr>
  </w:style>
  <w:style w:type="paragraph" w:styleId="FootnoteText">
    <w:name w:val="footnote text"/>
    <w:basedOn w:val="Normal"/>
    <w:semiHidden/>
    <w:rsid w:val="00D00F46"/>
    <w:pPr>
      <w:ind w:left="397" w:hanging="397"/>
    </w:pPr>
    <w:rPr>
      <w:rFonts w:ascii="Tms Rmn" w:hAnsi="Tms Rmn"/>
      <w:color w:val="000000"/>
      <w:sz w:val="18"/>
    </w:rPr>
  </w:style>
  <w:style w:type="paragraph" w:styleId="Footer">
    <w:name w:val="footer"/>
    <w:basedOn w:val="Normal"/>
    <w:link w:val="FooterChar"/>
    <w:uiPriority w:val="99"/>
    <w:rsid w:val="00D00F46"/>
    <w:rPr>
      <w:color w:val="000000"/>
      <w:sz w:val="16"/>
    </w:rPr>
  </w:style>
  <w:style w:type="paragraph" w:styleId="Header">
    <w:name w:val="header"/>
    <w:basedOn w:val="Normal"/>
    <w:rsid w:val="00D00F46"/>
    <w:pPr>
      <w:pBdr>
        <w:top w:val="single" w:sz="6" w:space="1" w:color="auto"/>
        <w:bottom w:val="single" w:sz="6" w:space="1" w:color="auto"/>
      </w:pBdr>
    </w:pPr>
  </w:style>
  <w:style w:type="paragraph" w:styleId="Index1">
    <w:name w:val="index 1"/>
    <w:basedOn w:val="Normal"/>
    <w:next w:val="Text"/>
    <w:semiHidden/>
    <w:rsid w:val="00D00F46"/>
    <w:pPr>
      <w:tabs>
        <w:tab w:val="right" w:pos="4175"/>
      </w:tabs>
      <w:ind w:left="198" w:hanging="198"/>
    </w:pPr>
    <w:rPr>
      <w:color w:val="000000"/>
    </w:rPr>
  </w:style>
  <w:style w:type="paragraph" w:styleId="TOC1">
    <w:name w:val="toc 1"/>
    <w:basedOn w:val="Normal"/>
    <w:next w:val="Text"/>
    <w:uiPriority w:val="39"/>
    <w:qFormat/>
    <w:rsid w:val="009C0B9F"/>
    <w:pPr>
      <w:tabs>
        <w:tab w:val="left" w:pos="425"/>
        <w:tab w:val="right" w:leader="dot" w:pos="9071"/>
      </w:tabs>
      <w:spacing w:before="120"/>
    </w:pPr>
    <w:rPr>
      <w:b/>
      <w:noProof/>
      <w:color w:val="000000"/>
      <w:lang w:val="de-CH"/>
    </w:rPr>
  </w:style>
  <w:style w:type="paragraph" w:styleId="TOC2">
    <w:name w:val="toc 2"/>
    <w:basedOn w:val="TOC1"/>
    <w:next w:val="Text"/>
    <w:uiPriority w:val="39"/>
    <w:qFormat/>
    <w:rsid w:val="00622CBE"/>
    <w:pPr>
      <w:tabs>
        <w:tab w:val="left" w:pos="992"/>
      </w:tabs>
      <w:spacing w:before="0" w:after="40"/>
      <w:ind w:left="425"/>
    </w:pPr>
    <w:rPr>
      <w:b w:val="0"/>
      <w:sz w:val="20"/>
      <w:szCs w:val="20"/>
    </w:rPr>
  </w:style>
  <w:style w:type="paragraph" w:customStyle="1" w:styleId="Verzeichnis0">
    <w:name w:val="Verzeichnis 0"/>
    <w:basedOn w:val="Normal"/>
    <w:next w:val="TOC1"/>
    <w:rsid w:val="00D00F46"/>
    <w:pPr>
      <w:keepNext/>
      <w:suppressAutoHyphens/>
      <w:spacing w:after="180"/>
    </w:pPr>
    <w:rPr>
      <w:b/>
      <w:color w:val="000000"/>
      <w:sz w:val="36"/>
    </w:rPr>
  </w:style>
  <w:style w:type="paragraph" w:styleId="TOC3">
    <w:name w:val="toc 3"/>
    <w:basedOn w:val="TOC1"/>
    <w:next w:val="Text"/>
    <w:uiPriority w:val="39"/>
    <w:rsid w:val="00622CBE"/>
    <w:pPr>
      <w:tabs>
        <w:tab w:val="left" w:pos="1701"/>
      </w:tabs>
      <w:spacing w:before="0" w:after="60"/>
      <w:ind w:left="1701" w:hanging="709"/>
    </w:pPr>
    <w:rPr>
      <w:b w:val="0"/>
      <w:sz w:val="20"/>
      <w:szCs w:val="20"/>
    </w:rPr>
  </w:style>
  <w:style w:type="paragraph" w:customStyle="1" w:styleId="IndexTitel">
    <w:name w:val="Index Titel"/>
    <w:basedOn w:val="Normal"/>
    <w:next w:val="Text"/>
    <w:rsid w:val="00D00F46"/>
    <w:pPr>
      <w:keepNext/>
      <w:pageBreakBefore/>
      <w:tabs>
        <w:tab w:val="left" w:pos="1134"/>
      </w:tabs>
      <w:suppressAutoHyphens/>
      <w:spacing w:after="180"/>
    </w:pPr>
    <w:rPr>
      <w:b/>
      <w:color w:val="000000"/>
      <w:sz w:val="36"/>
    </w:rPr>
  </w:style>
  <w:style w:type="paragraph" w:customStyle="1" w:styleId="TabInhaltKl">
    <w:name w:val="Tab Inhalt Kl"/>
    <w:basedOn w:val="Text"/>
    <w:rsid w:val="00D00F46"/>
    <w:rPr>
      <w:sz w:val="16"/>
    </w:rPr>
  </w:style>
  <w:style w:type="paragraph" w:styleId="TOC4">
    <w:name w:val="toc 4"/>
    <w:basedOn w:val="TOC3"/>
    <w:next w:val="Text"/>
    <w:uiPriority w:val="39"/>
    <w:rsid w:val="00D00F46"/>
  </w:style>
  <w:style w:type="paragraph" w:styleId="TOC5">
    <w:name w:val="toc 5"/>
    <w:basedOn w:val="TOC3"/>
    <w:next w:val="Text"/>
    <w:uiPriority w:val="39"/>
    <w:rsid w:val="00D00F46"/>
  </w:style>
  <w:style w:type="paragraph" w:styleId="TOC6">
    <w:name w:val="toc 6"/>
    <w:basedOn w:val="TOC3"/>
    <w:next w:val="Normal"/>
    <w:uiPriority w:val="39"/>
    <w:rsid w:val="00D00F46"/>
  </w:style>
  <w:style w:type="paragraph" w:styleId="TOC7">
    <w:name w:val="toc 7"/>
    <w:basedOn w:val="TOC3"/>
    <w:next w:val="Normal"/>
    <w:uiPriority w:val="39"/>
    <w:rsid w:val="00D00F46"/>
  </w:style>
  <w:style w:type="paragraph" w:styleId="TOC8">
    <w:name w:val="toc 8"/>
    <w:basedOn w:val="TOC1"/>
    <w:next w:val="Normal"/>
    <w:uiPriority w:val="39"/>
    <w:rsid w:val="00D00F46"/>
  </w:style>
  <w:style w:type="paragraph" w:styleId="TOC9">
    <w:name w:val="toc 9"/>
    <w:basedOn w:val="TOC1"/>
    <w:next w:val="Normal"/>
    <w:uiPriority w:val="39"/>
    <w:rsid w:val="00D00F46"/>
  </w:style>
  <w:style w:type="paragraph" w:customStyle="1" w:styleId="AnhangTitel">
    <w:name w:val="Anhang Titel"/>
    <w:basedOn w:val="Normal"/>
    <w:next w:val="Text"/>
    <w:rsid w:val="00D00F46"/>
    <w:pPr>
      <w:keepNext/>
      <w:pageBreakBefore/>
      <w:tabs>
        <w:tab w:val="left" w:pos="1134"/>
      </w:tabs>
      <w:suppressAutoHyphens/>
      <w:spacing w:after="180"/>
    </w:pPr>
    <w:rPr>
      <w:b/>
      <w:color w:val="000000"/>
      <w:sz w:val="36"/>
    </w:rPr>
  </w:style>
  <w:style w:type="paragraph" w:customStyle="1" w:styleId="Copyright">
    <w:name w:val="Copyright"/>
    <w:basedOn w:val="Footer"/>
    <w:rsid w:val="00D00F46"/>
    <w:pPr>
      <w:jc w:val="center"/>
    </w:pPr>
  </w:style>
  <w:style w:type="paragraph" w:customStyle="1" w:styleId="TabKopf">
    <w:name w:val="Tab Kopf"/>
    <w:basedOn w:val="TabInhalt"/>
    <w:rsid w:val="00C85625"/>
    <w:pPr>
      <w:keepNext/>
      <w:adjustRightInd w:val="0"/>
      <w:snapToGrid w:val="0"/>
    </w:pPr>
    <w:rPr>
      <w:b/>
      <w:snapToGrid w:val="0"/>
      <w:sz w:val="18"/>
    </w:rPr>
  </w:style>
  <w:style w:type="paragraph" w:customStyle="1" w:styleId="TabInhalt">
    <w:name w:val="Tab Inhalt"/>
    <w:basedOn w:val="Text"/>
    <w:rsid w:val="00C85625"/>
    <w:pPr>
      <w:spacing w:before="40" w:after="40"/>
    </w:pPr>
    <w:rPr>
      <w:color w:val="auto"/>
    </w:rPr>
  </w:style>
  <w:style w:type="paragraph" w:customStyle="1" w:styleId="TabKopfzeile">
    <w:name w:val="Tab Kopfzeile"/>
    <w:basedOn w:val="Normal"/>
    <w:rsid w:val="007E079D"/>
    <w:pPr>
      <w:adjustRightInd w:val="0"/>
      <w:snapToGrid w:val="0"/>
      <w:spacing w:before="60" w:after="40"/>
    </w:pPr>
    <w:rPr>
      <w:b/>
      <w:snapToGrid w:val="0"/>
      <w:sz w:val="18"/>
    </w:rPr>
  </w:style>
  <w:style w:type="paragraph" w:customStyle="1" w:styleId="TabFrontkolo">
    <w:name w:val="Tab Frontkolo"/>
    <w:basedOn w:val="Text"/>
    <w:rsid w:val="00D00F46"/>
    <w:rPr>
      <w:b/>
    </w:rPr>
  </w:style>
  <w:style w:type="paragraph" w:styleId="Index2">
    <w:name w:val="index 2"/>
    <w:basedOn w:val="Normal"/>
    <w:next w:val="Text"/>
    <w:semiHidden/>
    <w:rsid w:val="00D00F46"/>
    <w:pPr>
      <w:tabs>
        <w:tab w:val="right" w:pos="4175"/>
      </w:tabs>
      <w:ind w:left="396" w:hanging="198"/>
    </w:pPr>
    <w:rPr>
      <w:color w:val="000000"/>
      <w:sz w:val="16"/>
    </w:rPr>
  </w:style>
  <w:style w:type="paragraph" w:customStyle="1" w:styleId="Titelblatt">
    <w:name w:val="Titelblatt"/>
    <w:basedOn w:val="Normal"/>
    <w:rsid w:val="00D00F46"/>
    <w:rPr>
      <w:color w:val="000000"/>
      <w:sz w:val="24"/>
      <w:lang w:val="de-DE"/>
    </w:rPr>
  </w:style>
  <w:style w:type="paragraph" w:styleId="Index3">
    <w:name w:val="index 3"/>
    <w:basedOn w:val="Normal"/>
    <w:next w:val="Text"/>
    <w:semiHidden/>
    <w:rsid w:val="00D00F46"/>
    <w:pPr>
      <w:tabs>
        <w:tab w:val="right" w:pos="4175"/>
      </w:tabs>
      <w:ind w:left="600" w:hanging="200"/>
    </w:pPr>
    <w:rPr>
      <w:color w:val="000000"/>
      <w:sz w:val="16"/>
    </w:rPr>
  </w:style>
  <w:style w:type="paragraph" w:customStyle="1" w:styleId="DokumentId">
    <w:name w:val="Dokument Id"/>
    <w:basedOn w:val="Normal"/>
    <w:link w:val="DokumentIdChar"/>
    <w:rsid w:val="00D00F46"/>
    <w:pPr>
      <w:tabs>
        <w:tab w:val="left" w:pos="2835"/>
      </w:tabs>
      <w:spacing w:after="60"/>
    </w:pPr>
    <w:rPr>
      <w:color w:val="000000"/>
      <w:sz w:val="24"/>
    </w:rPr>
  </w:style>
  <w:style w:type="character" w:customStyle="1" w:styleId="DokumentIdChar">
    <w:name w:val="Dokument Id Char"/>
    <w:basedOn w:val="DefaultParagraphFont"/>
    <w:link w:val="DokumentId"/>
    <w:rsid w:val="007B407C"/>
    <w:rPr>
      <w:rFonts w:ascii="Arial" w:hAnsi="Arial"/>
      <w:color w:val="000000"/>
      <w:sz w:val="24"/>
      <w:lang w:val="de-CH" w:eastAsia="de-CH" w:bidi="ar-SA"/>
    </w:rPr>
  </w:style>
  <w:style w:type="paragraph" w:customStyle="1" w:styleId="RevisionsNr">
    <w:name w:val="Revisions Nr"/>
    <w:basedOn w:val="Normal"/>
    <w:rsid w:val="00D00F46"/>
    <w:pPr>
      <w:tabs>
        <w:tab w:val="left" w:pos="2835"/>
      </w:tabs>
      <w:spacing w:after="60"/>
    </w:pPr>
    <w:rPr>
      <w:color w:val="000000"/>
      <w:sz w:val="24"/>
    </w:rPr>
  </w:style>
  <w:style w:type="paragraph" w:customStyle="1" w:styleId="Ausgabevom">
    <w:name w:val="Ausgabe vom"/>
    <w:basedOn w:val="Normal"/>
    <w:rsid w:val="00D00F46"/>
    <w:pPr>
      <w:tabs>
        <w:tab w:val="left" w:pos="2835"/>
      </w:tabs>
      <w:spacing w:after="60"/>
    </w:pPr>
    <w:rPr>
      <w:color w:val="000000"/>
      <w:sz w:val="24"/>
    </w:rPr>
  </w:style>
  <w:style w:type="paragraph" w:styleId="IndexHeading">
    <w:name w:val="index heading"/>
    <w:basedOn w:val="Normal"/>
    <w:next w:val="Index1"/>
    <w:semiHidden/>
    <w:rsid w:val="00D00F46"/>
    <w:pPr>
      <w:spacing w:before="180"/>
    </w:pPr>
    <w:rPr>
      <w:b/>
      <w:color w:val="000000"/>
      <w:sz w:val="24"/>
    </w:rPr>
  </w:style>
  <w:style w:type="paragraph" w:customStyle="1" w:styleId="Projekt">
    <w:name w:val="Projekt"/>
    <w:basedOn w:val="Titelblatt"/>
    <w:rsid w:val="00D00F46"/>
  </w:style>
  <w:style w:type="paragraph" w:customStyle="1" w:styleId="Listen">
    <w:name w:val="Listen"/>
    <w:basedOn w:val="Text"/>
    <w:rsid w:val="00D00F46"/>
    <w:pPr>
      <w:tabs>
        <w:tab w:val="left" w:pos="397"/>
        <w:tab w:val="left" w:pos="794"/>
        <w:tab w:val="left" w:pos="1191"/>
        <w:tab w:val="left" w:pos="1588"/>
        <w:tab w:val="left" w:pos="1985"/>
        <w:tab w:val="left" w:pos="2381"/>
        <w:tab w:val="left" w:pos="2778"/>
        <w:tab w:val="left" w:pos="3175"/>
        <w:tab w:val="left" w:pos="3572"/>
      </w:tabs>
      <w:ind w:left="397" w:hanging="397"/>
    </w:pPr>
    <w:rPr>
      <w:color w:val="auto"/>
    </w:rPr>
  </w:style>
  <w:style w:type="paragraph" w:customStyle="1" w:styleId="Listenkl">
    <w:name w:val="Listen kl"/>
    <w:basedOn w:val="Listen"/>
    <w:rsid w:val="00D00F46"/>
    <w:rPr>
      <w:sz w:val="16"/>
    </w:rPr>
  </w:style>
  <w:style w:type="paragraph" w:customStyle="1" w:styleId="Autor">
    <w:name w:val="Autor"/>
    <w:basedOn w:val="Titelblatt"/>
    <w:rsid w:val="00D00F46"/>
  </w:style>
  <w:style w:type="paragraph" w:customStyle="1" w:styleId="berschrift0">
    <w:name w:val="Überschrift 0"/>
    <w:basedOn w:val="Text"/>
    <w:next w:val="Text"/>
    <w:rsid w:val="00D00F46"/>
    <w:pPr>
      <w:keepNext/>
    </w:pPr>
    <w:rPr>
      <w:b/>
    </w:rPr>
  </w:style>
  <w:style w:type="paragraph" w:styleId="EndnoteText">
    <w:name w:val="endnote text"/>
    <w:basedOn w:val="Normal"/>
    <w:semiHidden/>
    <w:rsid w:val="00D00F46"/>
    <w:rPr>
      <w:color w:val="000000"/>
    </w:rPr>
  </w:style>
  <w:style w:type="paragraph" w:customStyle="1" w:styleId="Trennlinie">
    <w:name w:val="Trennlinie"/>
    <w:basedOn w:val="Listen"/>
    <w:rsid w:val="00D00F46"/>
    <w:pPr>
      <w:pBdr>
        <w:bottom w:val="single" w:sz="6" w:space="1" w:color="auto"/>
      </w:pBdr>
      <w:tabs>
        <w:tab w:val="clear" w:pos="397"/>
        <w:tab w:val="clear" w:pos="794"/>
        <w:tab w:val="clear" w:pos="1191"/>
        <w:tab w:val="clear" w:pos="1588"/>
        <w:tab w:val="clear" w:pos="1985"/>
        <w:tab w:val="clear" w:pos="2381"/>
        <w:tab w:val="clear" w:pos="2778"/>
        <w:tab w:val="clear" w:pos="3175"/>
        <w:tab w:val="clear" w:pos="3572"/>
      </w:tabs>
      <w:spacing w:before="320" w:after="200"/>
      <w:ind w:left="2268" w:right="2268" w:firstLine="0"/>
    </w:pPr>
  </w:style>
  <w:style w:type="paragraph" w:customStyle="1" w:styleId="EntscheidText">
    <w:name w:val="Entscheid Text"/>
    <w:basedOn w:val="Normal"/>
    <w:rsid w:val="00D00F46"/>
    <w:pPr>
      <w:spacing w:before="40"/>
    </w:pPr>
    <w:rPr>
      <w:color w:val="000000"/>
    </w:rPr>
  </w:style>
  <w:style w:type="paragraph" w:customStyle="1" w:styleId="Referenz">
    <w:name w:val="Referenz"/>
    <w:basedOn w:val="Text"/>
    <w:rsid w:val="00D00F46"/>
    <w:pPr>
      <w:ind w:left="426" w:hanging="426"/>
    </w:pPr>
  </w:style>
  <w:style w:type="paragraph" w:customStyle="1" w:styleId="Tabellenfussnote">
    <w:name w:val="Tabellenfussnote"/>
    <w:basedOn w:val="FootnoteText"/>
    <w:rsid w:val="00D00F46"/>
    <w:pPr>
      <w:ind w:left="142" w:hanging="142"/>
    </w:pPr>
  </w:style>
  <w:style w:type="paragraph" w:styleId="BodyText">
    <w:name w:val="Body Text"/>
    <w:basedOn w:val="Normal"/>
    <w:link w:val="BodyTextChar"/>
    <w:rsid w:val="00D00F46"/>
    <w:pPr>
      <w:jc w:val="both"/>
    </w:pPr>
    <w:rPr>
      <w:color w:val="000000"/>
    </w:rPr>
  </w:style>
  <w:style w:type="character" w:customStyle="1" w:styleId="BodyTextChar">
    <w:name w:val="Body Text Char"/>
    <w:basedOn w:val="DefaultParagraphFont"/>
    <w:link w:val="BodyText"/>
    <w:rsid w:val="00C85625"/>
    <w:rPr>
      <w:rFonts w:ascii="Arial" w:hAnsi="Arial"/>
      <w:color w:val="000000"/>
      <w:lang w:eastAsia="de-CH"/>
    </w:rPr>
  </w:style>
  <w:style w:type="paragraph" w:styleId="Caption">
    <w:name w:val="caption"/>
    <w:basedOn w:val="Normal"/>
    <w:next w:val="Normal"/>
    <w:uiPriority w:val="35"/>
    <w:unhideWhenUsed/>
    <w:qFormat/>
    <w:rsid w:val="00BF2C91"/>
    <w:pPr>
      <w:spacing w:line="240" w:lineRule="auto"/>
    </w:pPr>
    <w:rPr>
      <w:b/>
      <w:bCs/>
      <w:smallCaps/>
      <w:color w:val="595959" w:themeColor="text1" w:themeTint="A6"/>
    </w:rPr>
  </w:style>
  <w:style w:type="paragraph" w:styleId="BodyText2">
    <w:name w:val="Body Text 2"/>
    <w:basedOn w:val="Normal"/>
    <w:rsid w:val="00D00F46"/>
    <w:rPr>
      <w:snapToGrid w:val="0"/>
      <w:color w:val="000000"/>
      <w:sz w:val="18"/>
      <w:lang w:val="de-DE" w:eastAsia="de-DE"/>
    </w:rPr>
  </w:style>
  <w:style w:type="paragraph" w:styleId="BodyText3">
    <w:name w:val="Body Text 3"/>
    <w:basedOn w:val="Normal"/>
    <w:rsid w:val="00D00F46"/>
    <w:pPr>
      <w:jc w:val="both"/>
    </w:pPr>
    <w:rPr>
      <w:sz w:val="18"/>
    </w:rPr>
  </w:style>
  <w:style w:type="paragraph" w:styleId="BalloonText">
    <w:name w:val="Balloon Text"/>
    <w:basedOn w:val="Normal"/>
    <w:semiHidden/>
    <w:rsid w:val="00C75D49"/>
    <w:rPr>
      <w:rFonts w:ascii="Tahoma" w:hAnsi="Tahoma" w:cs="Tahoma"/>
      <w:sz w:val="16"/>
      <w:szCs w:val="16"/>
    </w:rPr>
  </w:style>
  <w:style w:type="paragraph" w:customStyle="1" w:styleId="s">
    <w:name w:val="s"/>
    <w:basedOn w:val="Heading1"/>
    <w:rsid w:val="003D6FD8"/>
    <w:pPr>
      <w:overflowPunct w:val="0"/>
      <w:autoSpaceDE w:val="0"/>
      <w:autoSpaceDN w:val="0"/>
      <w:adjustRightInd w:val="0"/>
      <w:spacing w:before="0" w:after="0"/>
      <w:ind w:left="709" w:hanging="709"/>
      <w:textAlignment w:val="baseline"/>
      <w:outlineLvl w:val="9"/>
    </w:pPr>
    <w:rPr>
      <w:rFonts w:ascii="Times New Roman" w:hAnsi="Times New Roman"/>
      <w:sz w:val="32"/>
      <w:lang w:eastAsia="de-DE"/>
    </w:rPr>
  </w:style>
  <w:style w:type="paragraph" w:customStyle="1" w:styleId="Normal1">
    <w:name w:val="Normal1"/>
    <w:aliases w:val="10pt"/>
    <w:basedOn w:val="Normal"/>
    <w:rsid w:val="003D6FD8"/>
    <w:pPr>
      <w:overflowPunct w:val="0"/>
      <w:autoSpaceDE w:val="0"/>
      <w:autoSpaceDN w:val="0"/>
      <w:adjustRightInd w:val="0"/>
      <w:spacing w:line="240" w:lineRule="exact"/>
      <w:textAlignment w:val="baseline"/>
    </w:pPr>
    <w:rPr>
      <w:rFonts w:ascii="Times New Roman" w:hAnsi="Times New Roman"/>
      <w:lang w:val="en-GB" w:eastAsia="de-DE"/>
    </w:rPr>
  </w:style>
  <w:style w:type="table" w:styleId="TableGrid">
    <w:name w:val="Table Grid"/>
    <w:basedOn w:val="TableNormal"/>
    <w:uiPriority w:val="39"/>
    <w:rsid w:val="001F5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1F5F5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andardtext">
    <w:name w:val="Standardtext"/>
    <w:basedOn w:val="Text"/>
    <w:rsid w:val="00F86096"/>
    <w:pPr>
      <w:jc w:val="both"/>
    </w:pPr>
  </w:style>
  <w:style w:type="character" w:styleId="HTMLCode">
    <w:name w:val="HTML Code"/>
    <w:basedOn w:val="DefaultParagraphFont"/>
    <w:rsid w:val="00AE2E18"/>
    <w:rPr>
      <w:rFonts w:ascii="Courier New" w:eastAsia="Times New Roman" w:hAnsi="Courier New" w:cs="Courier New"/>
      <w:sz w:val="20"/>
      <w:szCs w:val="20"/>
    </w:rPr>
  </w:style>
  <w:style w:type="paragraph" w:styleId="BodyTextIndent3">
    <w:name w:val="Body Text Indent 3"/>
    <w:basedOn w:val="Normal"/>
    <w:link w:val="BodyTextIndent3Char"/>
    <w:rsid w:val="006A061B"/>
    <w:pPr>
      <w:tabs>
        <w:tab w:val="left" w:pos="1559"/>
        <w:tab w:val="left" w:pos="2126"/>
        <w:tab w:val="left" w:pos="3402"/>
      </w:tabs>
      <w:overflowPunct w:val="0"/>
      <w:autoSpaceDE w:val="0"/>
      <w:autoSpaceDN w:val="0"/>
      <w:adjustRightInd w:val="0"/>
      <w:spacing w:before="40" w:after="60"/>
      <w:ind w:left="425"/>
      <w:textAlignment w:val="baseline"/>
    </w:pPr>
    <w:rPr>
      <w:rFonts w:ascii="Times New Roman" w:hAnsi="Times New Roman"/>
      <w:lang w:val="de-DE" w:eastAsia="de-DE"/>
    </w:rPr>
  </w:style>
  <w:style w:type="character" w:customStyle="1" w:styleId="BodyTextIndent3Char">
    <w:name w:val="Body Text Indent 3 Char"/>
    <w:basedOn w:val="DefaultParagraphFont"/>
    <w:link w:val="BodyTextIndent3"/>
    <w:rsid w:val="006A061B"/>
    <w:rPr>
      <w:lang w:val="de-DE" w:eastAsia="de-DE"/>
    </w:rPr>
  </w:style>
  <w:style w:type="paragraph" w:styleId="ListParagraph">
    <w:name w:val="List Paragraph"/>
    <w:basedOn w:val="Normal"/>
    <w:uiPriority w:val="34"/>
    <w:qFormat/>
    <w:rsid w:val="00BE314A"/>
    <w:pPr>
      <w:ind w:left="720"/>
      <w:contextualSpacing/>
    </w:pPr>
  </w:style>
  <w:style w:type="paragraph" w:styleId="Revision">
    <w:name w:val="Revision"/>
    <w:hidden/>
    <w:uiPriority w:val="99"/>
    <w:semiHidden/>
    <w:rsid w:val="001742FA"/>
    <w:rPr>
      <w:rFonts w:ascii="Arial" w:hAnsi="Arial"/>
      <w:lang w:val="de-CH" w:eastAsia="de-CH"/>
    </w:rPr>
  </w:style>
  <w:style w:type="character" w:styleId="PlaceholderText">
    <w:name w:val="Placeholder Text"/>
    <w:basedOn w:val="DefaultParagraphFont"/>
    <w:uiPriority w:val="99"/>
    <w:semiHidden/>
    <w:rsid w:val="00D05DBD"/>
    <w:rPr>
      <w:color w:val="808080"/>
    </w:rPr>
  </w:style>
  <w:style w:type="character" w:customStyle="1" w:styleId="hps">
    <w:name w:val="hps"/>
    <w:basedOn w:val="DefaultParagraphFont"/>
    <w:rsid w:val="00C0056A"/>
  </w:style>
  <w:style w:type="paragraph" w:styleId="TOCHeading">
    <w:name w:val="TOC Heading"/>
    <w:basedOn w:val="Heading1"/>
    <w:next w:val="Normal"/>
    <w:uiPriority w:val="39"/>
    <w:unhideWhenUsed/>
    <w:qFormat/>
    <w:rsid w:val="00BF2C91"/>
    <w:pPr>
      <w:outlineLvl w:val="9"/>
    </w:pPr>
  </w:style>
  <w:style w:type="table" w:customStyle="1" w:styleId="elink">
    <w:name w:val="e.link"/>
    <w:basedOn w:val="TableNormal"/>
    <w:uiPriority w:val="99"/>
    <w:rsid w:val="00AB14D9"/>
    <w:pPr>
      <w:spacing w:before="60" w:after="40"/>
    </w:pPr>
    <w:rPr>
      <w:rFonts w:ascii="Arial" w:hAnsi="Arial"/>
      <w:sz w:val="18"/>
    </w:rPr>
    <w:tblPr>
      <w:tblInd w:w="95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2" w:space="0" w:color="808080" w:themeColor="background1" w:themeShade="80"/>
        <w:insideV w:val="single" w:sz="2" w:space="0" w:color="808080" w:themeColor="background1" w:themeShade="80"/>
      </w:tblBorders>
    </w:tblPr>
    <w:tblStylePr w:type="firstRow">
      <w:pPr>
        <w:wordWrap/>
        <w:adjustRightInd w:val="0"/>
        <w:snapToGrid w:val="0"/>
        <w:spacing w:line="240" w:lineRule="auto"/>
        <w:ind w:leftChars="0" w:left="0" w:rightChars="0" w:right="0" w:firstLineChars="0" w:firstLine="0"/>
        <w:contextualSpacing w:val="0"/>
        <w:mirrorIndents w:val="0"/>
        <w:jc w:val="left"/>
      </w:pPr>
      <w:rPr>
        <w:rFonts w:ascii="Arial" w:hAnsi="Arial"/>
        <w:b/>
        <w:i w:val="0"/>
        <w:caps w:val="0"/>
        <w:smallCaps w:val="0"/>
        <w:strike w:val="0"/>
        <w:dstrike w:val="0"/>
        <w:snapToGrid w:val="0"/>
        <w:vanish w:val="0"/>
        <w:kern w:val="0"/>
        <w:sz w:val="18"/>
        <w:u w:val="none"/>
        <w:vertAlign w:val="baseline"/>
        <w:em w:val="none"/>
        <w14:cntxtAlts w14:val="0"/>
      </w:rPr>
      <w:tblPr/>
      <w:tcPr>
        <w:tcBorders>
          <w:top w:val="single" w:sz="12" w:space="0" w:color="808080" w:themeColor="background1" w:themeShade="80"/>
          <w:left w:val="single" w:sz="12" w:space="0" w:color="808080" w:themeColor="background1" w:themeShade="80"/>
          <w:bottom w:val="single" w:sz="2" w:space="0" w:color="808080" w:themeColor="background1" w:themeShade="80"/>
          <w:right w:val="single" w:sz="12" w:space="0" w:color="808080" w:themeColor="background1" w:themeShade="80"/>
          <w:insideH w:val="nil"/>
          <w:insideV w:val="single" w:sz="2" w:space="0" w:color="808080" w:themeColor="background1" w:themeShade="80"/>
          <w:tl2br w:val="nil"/>
          <w:tr2bl w:val="nil"/>
        </w:tcBorders>
        <w:shd w:val="clear" w:color="auto" w:fill="D9D9D9" w:themeFill="background1" w:themeFillShade="D9"/>
        <w:vAlign w:val="center"/>
      </w:tcPr>
    </w:tblStylePr>
  </w:style>
  <w:style w:type="paragraph" w:customStyle="1" w:styleId="ListParameterinParagraph">
    <w:name w:val="List Parameter in Paragraph"/>
    <w:basedOn w:val="ListParagraph"/>
    <w:rsid w:val="00C85625"/>
    <w:pPr>
      <w:numPr>
        <w:numId w:val="2"/>
      </w:numPr>
      <w:tabs>
        <w:tab w:val="clear" w:pos="360"/>
        <w:tab w:val="num" w:pos="1134"/>
      </w:tabs>
      <w:ind w:left="1134"/>
    </w:pPr>
  </w:style>
  <w:style w:type="paragraph" w:styleId="ListBullet">
    <w:name w:val="List Bullet"/>
    <w:basedOn w:val="Normal"/>
    <w:uiPriority w:val="99"/>
    <w:unhideWhenUsed/>
    <w:rsid w:val="00940976"/>
    <w:pPr>
      <w:numPr>
        <w:numId w:val="3"/>
      </w:numPr>
      <w:tabs>
        <w:tab w:val="clear" w:pos="360"/>
        <w:tab w:val="right" w:pos="1276"/>
      </w:tabs>
      <w:ind w:left="1276"/>
    </w:pPr>
  </w:style>
  <w:style w:type="character" w:styleId="Strong">
    <w:name w:val="Strong"/>
    <w:basedOn w:val="DefaultParagraphFont"/>
    <w:uiPriority w:val="22"/>
    <w:qFormat/>
    <w:rsid w:val="00BF2C91"/>
    <w:rPr>
      <w:b/>
      <w:bCs/>
    </w:rPr>
  </w:style>
  <w:style w:type="paragraph" w:customStyle="1" w:styleId="Default">
    <w:name w:val="Default"/>
    <w:rsid w:val="00DE6C62"/>
    <w:pPr>
      <w:autoSpaceDE w:val="0"/>
      <w:autoSpaceDN w:val="0"/>
      <w:adjustRightInd w:val="0"/>
    </w:pPr>
    <w:rPr>
      <w:rFonts w:ascii="Calibri" w:hAnsi="Calibri" w:cs="Calibri"/>
      <w:color w:val="000000"/>
      <w:sz w:val="24"/>
      <w:szCs w:val="24"/>
    </w:rPr>
  </w:style>
  <w:style w:type="paragraph" w:styleId="CommentText">
    <w:name w:val="annotation text"/>
    <w:basedOn w:val="Normal"/>
    <w:link w:val="CommentTextChar"/>
    <w:uiPriority w:val="99"/>
    <w:unhideWhenUsed/>
    <w:rsid w:val="00BB3904"/>
    <w:rPr>
      <w:lang w:eastAsia="ja-JP"/>
    </w:rPr>
  </w:style>
  <w:style w:type="character" w:customStyle="1" w:styleId="CommentTextChar">
    <w:name w:val="Comment Text Char"/>
    <w:basedOn w:val="DefaultParagraphFont"/>
    <w:link w:val="CommentText"/>
    <w:uiPriority w:val="99"/>
    <w:rsid w:val="00BB3904"/>
    <w:rPr>
      <w:rFonts w:ascii="Arial" w:hAnsi="Arial"/>
      <w:lang w:eastAsia="ja-JP"/>
    </w:rPr>
  </w:style>
  <w:style w:type="character" w:styleId="CommentReference">
    <w:name w:val="annotation reference"/>
    <w:basedOn w:val="DefaultParagraphFont"/>
    <w:uiPriority w:val="99"/>
    <w:semiHidden/>
    <w:unhideWhenUsed/>
    <w:rsid w:val="00BB3904"/>
    <w:rPr>
      <w:sz w:val="16"/>
      <w:szCs w:val="16"/>
    </w:rPr>
  </w:style>
  <w:style w:type="paragraph" w:customStyle="1" w:styleId="Normal-Table">
    <w:name w:val="Normal-Table"/>
    <w:basedOn w:val="Normal"/>
    <w:rsid w:val="00004F2C"/>
    <w:pPr>
      <w:tabs>
        <w:tab w:val="left" w:pos="751"/>
        <w:tab w:val="left" w:pos="1568"/>
        <w:tab w:val="left" w:pos="2565"/>
      </w:tabs>
      <w:spacing w:before="20" w:after="60"/>
      <w:ind w:left="34"/>
    </w:pPr>
    <w:rPr>
      <w:sz w:val="18"/>
    </w:rPr>
  </w:style>
  <w:style w:type="paragraph" w:styleId="Title">
    <w:name w:val="Title"/>
    <w:basedOn w:val="Normal"/>
    <w:next w:val="Normal"/>
    <w:link w:val="TitleChar"/>
    <w:uiPriority w:val="10"/>
    <w:qFormat/>
    <w:rsid w:val="00BF2C9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F2C9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F2C9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F2C91"/>
    <w:rPr>
      <w:rFonts w:asciiTheme="majorHAnsi" w:eastAsiaTheme="majorEastAsia" w:hAnsiTheme="majorHAnsi" w:cstheme="majorBidi"/>
      <w:smallCaps/>
      <w:color w:val="595959" w:themeColor="text1" w:themeTint="A6"/>
      <w:sz w:val="28"/>
      <w:szCs w:val="28"/>
    </w:rPr>
  </w:style>
  <w:style w:type="character" w:customStyle="1" w:styleId="UnresolvedMention1">
    <w:name w:val="Unresolved Mention1"/>
    <w:basedOn w:val="DefaultParagraphFont"/>
    <w:uiPriority w:val="99"/>
    <w:semiHidden/>
    <w:unhideWhenUsed/>
    <w:rsid w:val="00A6504A"/>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AF3EB5"/>
    <w:pPr>
      <w:spacing w:line="240" w:lineRule="auto"/>
    </w:pPr>
    <w:rPr>
      <w:b/>
      <w:bCs/>
      <w:lang w:eastAsia="de-CH"/>
    </w:rPr>
  </w:style>
  <w:style w:type="character" w:customStyle="1" w:styleId="CommentSubjectChar">
    <w:name w:val="Comment Subject Char"/>
    <w:basedOn w:val="CommentTextChar"/>
    <w:link w:val="CommentSubject"/>
    <w:uiPriority w:val="99"/>
    <w:semiHidden/>
    <w:rsid w:val="00AF3EB5"/>
    <w:rPr>
      <w:rFonts w:ascii="Arial" w:hAnsi="Arial"/>
      <w:b/>
      <w:bCs/>
      <w:lang w:eastAsia="de-CH"/>
    </w:rPr>
  </w:style>
  <w:style w:type="character" w:customStyle="1" w:styleId="UnresolvedMention2">
    <w:name w:val="Unresolved Mention2"/>
    <w:basedOn w:val="DefaultParagraphFont"/>
    <w:uiPriority w:val="99"/>
    <w:semiHidden/>
    <w:unhideWhenUsed/>
    <w:rsid w:val="00021F39"/>
    <w:rPr>
      <w:color w:val="808080"/>
      <w:shd w:val="clear" w:color="auto" w:fill="E6E6E6"/>
    </w:rPr>
  </w:style>
  <w:style w:type="table" w:customStyle="1" w:styleId="PlainTable21">
    <w:name w:val="Plain Table 21"/>
    <w:basedOn w:val="TableNormal"/>
    <w:uiPriority w:val="42"/>
    <w:rsid w:val="00505C9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BE422D"/>
    <w:pPr>
      <w:spacing w:before="100" w:beforeAutospacing="1" w:after="100" w:afterAutospacing="1" w:line="240" w:lineRule="auto"/>
    </w:pPr>
    <w:rPr>
      <w:rFonts w:ascii="Times New Roman" w:hAnsi="Times New Roman"/>
      <w:sz w:val="24"/>
      <w:szCs w:val="24"/>
      <w:lang w:val="de-CH" w:eastAsia="ja-JP"/>
    </w:rPr>
  </w:style>
  <w:style w:type="paragraph" w:customStyle="1" w:styleId="normal-table0">
    <w:name w:val="normal-table"/>
    <w:basedOn w:val="Normal"/>
    <w:rsid w:val="00BE422D"/>
    <w:pPr>
      <w:spacing w:before="100" w:beforeAutospacing="1" w:after="100" w:afterAutospacing="1" w:line="240" w:lineRule="auto"/>
    </w:pPr>
    <w:rPr>
      <w:rFonts w:ascii="Times New Roman" w:hAnsi="Times New Roman"/>
      <w:sz w:val="24"/>
      <w:szCs w:val="24"/>
      <w:lang w:val="de-CH" w:eastAsia="ja-JP"/>
    </w:rPr>
  </w:style>
  <w:style w:type="table" w:customStyle="1" w:styleId="TableGridLight1">
    <w:name w:val="Table Grid Light1"/>
    <w:basedOn w:val="TableNormal"/>
    <w:uiPriority w:val="40"/>
    <w:rsid w:val="00293B77"/>
    <w:tblPr>
      <w:tblInd w:w="95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Number">
    <w:name w:val="List Number"/>
    <w:basedOn w:val="Normal"/>
    <w:uiPriority w:val="99"/>
    <w:unhideWhenUsed/>
    <w:rsid w:val="002C43CB"/>
    <w:pPr>
      <w:numPr>
        <w:numId w:val="4"/>
      </w:numPr>
      <w:tabs>
        <w:tab w:val="clear" w:pos="360"/>
        <w:tab w:val="num" w:pos="1276"/>
      </w:tabs>
      <w:ind w:left="1276" w:hanging="357"/>
    </w:pPr>
  </w:style>
  <w:style w:type="character" w:customStyle="1" w:styleId="StyleFootnoteReference">
    <w:name w:val="Style Footnote Reference +"/>
    <w:basedOn w:val="FootnoteReference"/>
    <w:rsid w:val="00D250B8"/>
    <w:rPr>
      <w:rFonts w:ascii="Arial" w:hAnsi="Arial"/>
      <w:sz w:val="20"/>
      <w:vertAlign w:val="superscript"/>
    </w:rPr>
  </w:style>
  <w:style w:type="character" w:customStyle="1" w:styleId="UnresolvedMention3">
    <w:name w:val="Unresolved Mention3"/>
    <w:basedOn w:val="DefaultParagraphFont"/>
    <w:uiPriority w:val="99"/>
    <w:semiHidden/>
    <w:unhideWhenUsed/>
    <w:rsid w:val="009B51A4"/>
    <w:rPr>
      <w:color w:val="808080"/>
      <w:shd w:val="clear" w:color="auto" w:fill="E6E6E6"/>
    </w:rPr>
  </w:style>
  <w:style w:type="table" w:styleId="LightShading">
    <w:name w:val="Light Shading"/>
    <w:basedOn w:val="TableNormal"/>
    <w:uiPriority w:val="60"/>
    <w:rsid w:val="0015730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oterChar">
    <w:name w:val="Footer Char"/>
    <w:basedOn w:val="DefaultParagraphFont"/>
    <w:link w:val="Footer"/>
    <w:uiPriority w:val="99"/>
    <w:rsid w:val="00F8049F"/>
    <w:rPr>
      <w:rFonts w:ascii="Arial" w:hAnsi="Arial"/>
      <w:color w:val="000000"/>
      <w:sz w:val="16"/>
      <w:lang w:eastAsia="de-CH"/>
    </w:rPr>
  </w:style>
  <w:style w:type="paragraph" w:customStyle="1" w:styleId="Headding2invertususerguide">
    <w:name w:val="Headding 2 invertus user guide"/>
    <w:basedOn w:val="Heading2"/>
    <w:next w:val="Heading2"/>
    <w:link w:val="Headding2invertususerguideChar"/>
    <w:qFormat/>
    <w:rsid w:val="00BF2C91"/>
    <w:pPr>
      <w:spacing w:before="400" w:after="400" w:line="259" w:lineRule="auto"/>
    </w:pPr>
    <w:rPr>
      <w:rFonts w:asciiTheme="minorHAnsi" w:hAnsiTheme="minorHAnsi" w:cstheme="minorHAnsi"/>
      <w:b/>
      <w:color w:val="00B8D6"/>
      <w:sz w:val="40"/>
      <w:szCs w:val="40"/>
      <w:lang w:val="lt-LT"/>
    </w:rPr>
  </w:style>
  <w:style w:type="paragraph" w:customStyle="1" w:styleId="Bulletpointsinvertususerguide">
    <w:name w:val="Bullet points invertus user guide"/>
    <w:basedOn w:val="ListParagraph"/>
    <w:rsid w:val="00BF2C91"/>
    <w:pPr>
      <w:numPr>
        <w:numId w:val="11"/>
      </w:numPr>
      <w:spacing w:before="240" w:after="280"/>
    </w:pPr>
    <w:rPr>
      <w:rFonts w:ascii="Montserrat regular" w:eastAsiaTheme="minorHAnsi" w:hAnsi="Montserrat regular"/>
      <w:sz w:val="24"/>
      <w:szCs w:val="24"/>
      <w:lang w:val="lt-LT"/>
    </w:rPr>
  </w:style>
  <w:style w:type="character" w:customStyle="1" w:styleId="Headding2invertususerguideChar">
    <w:name w:val="Headding 2 invertus user guide Char"/>
    <w:basedOn w:val="DefaultParagraphFont"/>
    <w:link w:val="Headding2invertususerguide"/>
    <w:rsid w:val="00BF2C91"/>
    <w:rPr>
      <w:rFonts w:asciiTheme="minorHAnsi" w:eastAsiaTheme="majorEastAsia" w:hAnsiTheme="minorHAnsi" w:cstheme="minorHAnsi"/>
      <w:color w:val="00B8D6"/>
      <w:sz w:val="40"/>
      <w:szCs w:val="40"/>
      <w:lang w:val="lt-LT"/>
    </w:rPr>
  </w:style>
  <w:style w:type="paragraph" w:customStyle="1" w:styleId="bodytextinvertususerguide">
    <w:name w:val="body text invertus user guide"/>
    <w:basedOn w:val="Bulletpointsinvertususerguide"/>
    <w:next w:val="Normal"/>
    <w:link w:val="bodytextinvertususerguideChar"/>
    <w:qFormat/>
    <w:rsid w:val="00BF2C91"/>
    <w:pPr>
      <w:numPr>
        <w:numId w:val="0"/>
      </w:numPr>
      <w:spacing w:line="360" w:lineRule="auto"/>
      <w:contextualSpacing w:val="0"/>
    </w:pPr>
    <w:rPr>
      <w:rFonts w:asciiTheme="minorHAnsi" w:hAnsiTheme="minorHAnsi" w:cstheme="majorHAnsi"/>
    </w:rPr>
  </w:style>
  <w:style w:type="paragraph" w:customStyle="1" w:styleId="Bullet-pointsinvertususerguide">
    <w:name w:val="Bullet-points invertus user guide"/>
    <w:basedOn w:val="Bulletpointsinvertususerguide"/>
    <w:link w:val="Bullet-pointsinvertususerguideChar"/>
    <w:qFormat/>
    <w:rsid w:val="00BF2C91"/>
    <w:pPr>
      <w:spacing w:line="360" w:lineRule="auto"/>
      <w:ind w:left="714" w:hanging="357"/>
    </w:pPr>
    <w:rPr>
      <w:rFonts w:asciiTheme="minorHAnsi" w:hAnsiTheme="minorHAnsi" w:cstheme="majorHAnsi"/>
    </w:rPr>
  </w:style>
  <w:style w:type="character" w:customStyle="1" w:styleId="bodytextinvertususerguideChar">
    <w:name w:val="body text invertus user guide Char"/>
    <w:basedOn w:val="DefaultParagraphFont"/>
    <w:link w:val="bodytextinvertususerguide"/>
    <w:rsid w:val="00BF2C91"/>
    <w:rPr>
      <w:rFonts w:asciiTheme="minorHAnsi" w:eastAsiaTheme="minorHAnsi" w:hAnsiTheme="minorHAnsi" w:cstheme="majorHAnsi"/>
      <w:sz w:val="24"/>
      <w:szCs w:val="24"/>
      <w:lang w:val="lt-LT"/>
    </w:rPr>
  </w:style>
  <w:style w:type="character" w:customStyle="1" w:styleId="Bullet-pointsinvertususerguideChar">
    <w:name w:val="Bullet-points invertus user guide Char"/>
    <w:basedOn w:val="DefaultParagraphFont"/>
    <w:link w:val="Bullet-pointsinvertususerguide"/>
    <w:rsid w:val="00BF2C91"/>
    <w:rPr>
      <w:rFonts w:asciiTheme="minorHAnsi" w:eastAsiaTheme="minorHAnsi" w:hAnsiTheme="minorHAnsi" w:cstheme="majorHAnsi"/>
      <w:sz w:val="24"/>
      <w:szCs w:val="24"/>
      <w:lang w:val="lt-LT"/>
    </w:rPr>
  </w:style>
  <w:style w:type="paragraph" w:customStyle="1" w:styleId="Headding1invertususerguide2">
    <w:name w:val="Headding 1 invertus user guide 2"/>
    <w:basedOn w:val="Normal"/>
    <w:link w:val="Headding1invertususerguide2Char"/>
    <w:qFormat/>
    <w:rsid w:val="00BF2C91"/>
    <w:pPr>
      <w:keepNext/>
      <w:keepLines/>
      <w:shd w:val="clear" w:color="auto" w:fill="00B8D6"/>
      <w:spacing w:before="360" w:after="520"/>
      <w:outlineLvl w:val="0"/>
    </w:pPr>
    <w:rPr>
      <w:rFonts w:eastAsiaTheme="majorEastAsia" w:cstheme="minorHAnsi"/>
      <w:color w:val="FFFFFF" w:themeColor="background1"/>
      <w:sz w:val="52"/>
      <w:szCs w:val="52"/>
      <w:lang w:val="lt-LT"/>
    </w:rPr>
  </w:style>
  <w:style w:type="character" w:customStyle="1" w:styleId="Headding1invertususerguide2Char">
    <w:name w:val="Headding 1 invertus user guide 2 Char"/>
    <w:basedOn w:val="DefaultParagraphFont"/>
    <w:link w:val="Headding1invertususerguide2"/>
    <w:rsid w:val="00BF2C91"/>
    <w:rPr>
      <w:rFonts w:asciiTheme="minorHAnsi" w:eastAsiaTheme="majorEastAsia" w:hAnsiTheme="minorHAnsi" w:cstheme="minorHAnsi"/>
      <w:color w:val="FFFFFF" w:themeColor="background1"/>
      <w:sz w:val="52"/>
      <w:szCs w:val="52"/>
      <w:shd w:val="clear" w:color="auto" w:fill="00B8D6"/>
      <w:lang w:val="lt-LT"/>
    </w:rPr>
  </w:style>
  <w:style w:type="character" w:customStyle="1" w:styleId="Heading1Char">
    <w:name w:val="Heading 1 Char"/>
    <w:basedOn w:val="DefaultParagraphFont"/>
    <w:link w:val="Heading1"/>
    <w:uiPriority w:val="9"/>
    <w:rsid w:val="00BF2C91"/>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BF2C91"/>
    <w:rPr>
      <w:rFonts w:asciiTheme="majorHAnsi" w:eastAsiaTheme="majorEastAsia" w:hAnsiTheme="majorHAnsi" w:cstheme="majorBidi"/>
      <w:caps/>
      <w:sz w:val="28"/>
      <w:szCs w:val="28"/>
    </w:rPr>
  </w:style>
  <w:style w:type="character" w:customStyle="1" w:styleId="Heading5Char">
    <w:name w:val="Heading 5 Char"/>
    <w:basedOn w:val="DefaultParagraphFont"/>
    <w:link w:val="Heading5"/>
    <w:uiPriority w:val="9"/>
    <w:rsid w:val="00BF2C91"/>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BF2C9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BF2C9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BF2C9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BF2C91"/>
    <w:rPr>
      <w:rFonts w:asciiTheme="majorHAnsi" w:eastAsiaTheme="majorEastAsia" w:hAnsiTheme="majorHAnsi" w:cstheme="majorBidi"/>
      <w:b/>
      <w:bCs/>
      <w:i/>
      <w:iCs/>
      <w:caps/>
      <w:color w:val="7F7F7F" w:themeColor="text1" w:themeTint="80"/>
      <w:sz w:val="20"/>
      <w:szCs w:val="20"/>
    </w:rPr>
  </w:style>
  <w:style w:type="paragraph" w:styleId="NoSpacing">
    <w:name w:val="No Spacing"/>
    <w:uiPriority w:val="1"/>
    <w:qFormat/>
    <w:rsid w:val="00BF2C91"/>
    <w:pPr>
      <w:spacing w:after="0" w:line="240" w:lineRule="auto"/>
    </w:pPr>
  </w:style>
  <w:style w:type="paragraph" w:styleId="Quote">
    <w:name w:val="Quote"/>
    <w:basedOn w:val="Normal"/>
    <w:next w:val="Normal"/>
    <w:link w:val="QuoteChar"/>
    <w:uiPriority w:val="29"/>
    <w:qFormat/>
    <w:rsid w:val="00BF2C9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F2C9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F2C9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F2C91"/>
    <w:rPr>
      <w:color w:val="404040" w:themeColor="text1" w:themeTint="BF"/>
      <w:sz w:val="32"/>
      <w:szCs w:val="32"/>
    </w:rPr>
  </w:style>
  <w:style w:type="character" w:styleId="SubtleEmphasis">
    <w:name w:val="Subtle Emphasis"/>
    <w:basedOn w:val="DefaultParagraphFont"/>
    <w:uiPriority w:val="19"/>
    <w:qFormat/>
    <w:rsid w:val="00BF2C91"/>
    <w:rPr>
      <w:i/>
      <w:iCs/>
      <w:color w:val="595959" w:themeColor="text1" w:themeTint="A6"/>
    </w:rPr>
  </w:style>
  <w:style w:type="character" w:styleId="IntenseEmphasis">
    <w:name w:val="Intense Emphasis"/>
    <w:basedOn w:val="DefaultParagraphFont"/>
    <w:uiPriority w:val="21"/>
    <w:qFormat/>
    <w:rsid w:val="00BF2C91"/>
    <w:rPr>
      <w:b/>
      <w:bCs/>
      <w:i/>
      <w:iCs/>
    </w:rPr>
  </w:style>
  <w:style w:type="character" w:styleId="SubtleReference">
    <w:name w:val="Subtle Reference"/>
    <w:basedOn w:val="DefaultParagraphFont"/>
    <w:uiPriority w:val="31"/>
    <w:qFormat/>
    <w:rsid w:val="00BF2C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2C91"/>
    <w:rPr>
      <w:b/>
      <w:bCs/>
      <w:caps w:val="0"/>
      <w:smallCaps/>
      <w:color w:val="auto"/>
      <w:spacing w:val="3"/>
      <w:u w:val="single"/>
    </w:rPr>
  </w:style>
  <w:style w:type="character" w:styleId="BookTitle">
    <w:name w:val="Book Title"/>
    <w:basedOn w:val="DefaultParagraphFont"/>
    <w:uiPriority w:val="33"/>
    <w:qFormat/>
    <w:rsid w:val="00BF2C91"/>
    <w:rPr>
      <w:b/>
      <w:bCs/>
      <w:smallCaps/>
      <w:spacing w:val="7"/>
    </w:rPr>
  </w:style>
  <w:style w:type="paragraph" w:customStyle="1" w:styleId="Versionsnummer">
    <w:name w:val="Versionsnummer"/>
    <w:basedOn w:val="Normal"/>
    <w:link w:val="VersionsnummerZchn"/>
    <w:rsid w:val="00C80C6B"/>
    <w:pPr>
      <w:spacing w:before="480" w:after="0" w:line="260" w:lineRule="atLeast"/>
      <w:ind w:left="567"/>
    </w:pPr>
    <w:rPr>
      <w:rFonts w:ascii="Arial" w:eastAsia="Times New Roman" w:hAnsi="Arial" w:cs="Times New Roman"/>
      <w:color w:val="747678"/>
      <w:szCs w:val="20"/>
      <w:lang w:val="de-DE" w:eastAsia="de-DE"/>
    </w:rPr>
  </w:style>
  <w:style w:type="character" w:customStyle="1" w:styleId="VersionsnummerZchn">
    <w:name w:val="Versionsnummer Zchn"/>
    <w:basedOn w:val="DefaultParagraphFont"/>
    <w:link w:val="Versionsnummer"/>
    <w:rsid w:val="00C80C6B"/>
    <w:rPr>
      <w:rFonts w:ascii="Arial" w:eastAsia="Times New Roman" w:hAnsi="Arial" w:cs="Times New Roman"/>
      <w:color w:val="747678"/>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5208">
      <w:bodyDiv w:val="1"/>
      <w:marLeft w:val="0"/>
      <w:marRight w:val="0"/>
      <w:marTop w:val="0"/>
      <w:marBottom w:val="0"/>
      <w:divBdr>
        <w:top w:val="none" w:sz="0" w:space="0" w:color="auto"/>
        <w:left w:val="none" w:sz="0" w:space="0" w:color="auto"/>
        <w:bottom w:val="none" w:sz="0" w:space="0" w:color="auto"/>
        <w:right w:val="none" w:sz="0" w:space="0" w:color="auto"/>
      </w:divBdr>
    </w:div>
    <w:div w:id="208036619">
      <w:bodyDiv w:val="1"/>
      <w:marLeft w:val="0"/>
      <w:marRight w:val="0"/>
      <w:marTop w:val="0"/>
      <w:marBottom w:val="0"/>
      <w:divBdr>
        <w:top w:val="none" w:sz="0" w:space="0" w:color="auto"/>
        <w:left w:val="none" w:sz="0" w:space="0" w:color="auto"/>
        <w:bottom w:val="none" w:sz="0" w:space="0" w:color="auto"/>
        <w:right w:val="none" w:sz="0" w:space="0" w:color="auto"/>
      </w:divBdr>
      <w:divsChild>
        <w:div w:id="61106861">
          <w:marLeft w:val="0"/>
          <w:marRight w:val="0"/>
          <w:marTop w:val="0"/>
          <w:marBottom w:val="0"/>
          <w:divBdr>
            <w:top w:val="none" w:sz="0" w:space="0" w:color="auto"/>
            <w:left w:val="none" w:sz="0" w:space="0" w:color="auto"/>
            <w:bottom w:val="none" w:sz="0" w:space="0" w:color="auto"/>
            <w:right w:val="none" w:sz="0" w:space="0" w:color="auto"/>
          </w:divBdr>
          <w:divsChild>
            <w:div w:id="752700031">
              <w:marLeft w:val="0"/>
              <w:marRight w:val="0"/>
              <w:marTop w:val="0"/>
              <w:marBottom w:val="0"/>
              <w:divBdr>
                <w:top w:val="none" w:sz="0" w:space="0" w:color="auto"/>
                <w:left w:val="none" w:sz="0" w:space="0" w:color="auto"/>
                <w:bottom w:val="none" w:sz="0" w:space="0" w:color="auto"/>
                <w:right w:val="none" w:sz="0" w:space="0" w:color="auto"/>
              </w:divBdr>
              <w:divsChild>
                <w:div w:id="80638104">
                  <w:marLeft w:val="0"/>
                  <w:marRight w:val="0"/>
                  <w:marTop w:val="0"/>
                  <w:marBottom w:val="0"/>
                  <w:divBdr>
                    <w:top w:val="none" w:sz="0" w:space="0" w:color="auto"/>
                    <w:left w:val="none" w:sz="0" w:space="0" w:color="auto"/>
                    <w:bottom w:val="none" w:sz="0" w:space="0" w:color="auto"/>
                    <w:right w:val="none" w:sz="0" w:space="0" w:color="auto"/>
                  </w:divBdr>
                  <w:divsChild>
                    <w:div w:id="420372046">
                      <w:marLeft w:val="5355"/>
                      <w:marRight w:val="0"/>
                      <w:marTop w:val="615"/>
                      <w:marBottom w:val="0"/>
                      <w:divBdr>
                        <w:top w:val="none" w:sz="0" w:space="0" w:color="auto"/>
                        <w:left w:val="none" w:sz="0" w:space="0" w:color="auto"/>
                        <w:bottom w:val="none" w:sz="0" w:space="0" w:color="auto"/>
                        <w:right w:val="none" w:sz="0" w:space="0" w:color="auto"/>
                      </w:divBdr>
                      <w:divsChild>
                        <w:div w:id="724717014">
                          <w:marLeft w:val="0"/>
                          <w:marRight w:val="0"/>
                          <w:marTop w:val="0"/>
                          <w:marBottom w:val="0"/>
                          <w:divBdr>
                            <w:top w:val="none" w:sz="0" w:space="0" w:color="auto"/>
                            <w:left w:val="none" w:sz="0" w:space="0" w:color="auto"/>
                            <w:bottom w:val="none" w:sz="0" w:space="0" w:color="auto"/>
                            <w:right w:val="none" w:sz="0" w:space="0" w:color="auto"/>
                          </w:divBdr>
                          <w:divsChild>
                            <w:div w:id="782577201">
                              <w:marLeft w:val="0"/>
                              <w:marRight w:val="0"/>
                              <w:marTop w:val="0"/>
                              <w:marBottom w:val="0"/>
                              <w:divBdr>
                                <w:top w:val="none" w:sz="0" w:space="0" w:color="auto"/>
                                <w:left w:val="none" w:sz="0" w:space="0" w:color="auto"/>
                                <w:bottom w:val="none" w:sz="0" w:space="0" w:color="auto"/>
                                <w:right w:val="none" w:sz="0" w:space="0" w:color="auto"/>
                              </w:divBdr>
                              <w:divsChild>
                                <w:div w:id="14927168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340234">
      <w:bodyDiv w:val="1"/>
      <w:marLeft w:val="0"/>
      <w:marRight w:val="0"/>
      <w:marTop w:val="0"/>
      <w:marBottom w:val="0"/>
      <w:divBdr>
        <w:top w:val="none" w:sz="0" w:space="0" w:color="auto"/>
        <w:left w:val="none" w:sz="0" w:space="0" w:color="auto"/>
        <w:bottom w:val="none" w:sz="0" w:space="0" w:color="auto"/>
        <w:right w:val="none" w:sz="0" w:space="0" w:color="auto"/>
      </w:divBdr>
    </w:div>
    <w:div w:id="240331299">
      <w:bodyDiv w:val="1"/>
      <w:marLeft w:val="0"/>
      <w:marRight w:val="0"/>
      <w:marTop w:val="0"/>
      <w:marBottom w:val="0"/>
      <w:divBdr>
        <w:top w:val="none" w:sz="0" w:space="0" w:color="auto"/>
        <w:left w:val="none" w:sz="0" w:space="0" w:color="auto"/>
        <w:bottom w:val="none" w:sz="0" w:space="0" w:color="auto"/>
        <w:right w:val="none" w:sz="0" w:space="0" w:color="auto"/>
      </w:divBdr>
    </w:div>
    <w:div w:id="346978656">
      <w:bodyDiv w:val="1"/>
      <w:marLeft w:val="0"/>
      <w:marRight w:val="0"/>
      <w:marTop w:val="0"/>
      <w:marBottom w:val="0"/>
      <w:divBdr>
        <w:top w:val="none" w:sz="0" w:space="0" w:color="auto"/>
        <w:left w:val="none" w:sz="0" w:space="0" w:color="auto"/>
        <w:bottom w:val="none" w:sz="0" w:space="0" w:color="auto"/>
        <w:right w:val="none" w:sz="0" w:space="0" w:color="auto"/>
      </w:divBdr>
      <w:divsChild>
        <w:div w:id="1666785726">
          <w:marLeft w:val="0"/>
          <w:marRight w:val="0"/>
          <w:marTop w:val="150"/>
          <w:marBottom w:val="0"/>
          <w:divBdr>
            <w:top w:val="none" w:sz="0" w:space="0" w:color="auto"/>
            <w:left w:val="none" w:sz="0" w:space="0" w:color="auto"/>
            <w:bottom w:val="none" w:sz="0" w:space="0" w:color="auto"/>
            <w:right w:val="none" w:sz="0" w:space="0" w:color="auto"/>
          </w:divBdr>
        </w:div>
      </w:divsChild>
    </w:div>
    <w:div w:id="392394514">
      <w:bodyDiv w:val="1"/>
      <w:marLeft w:val="0"/>
      <w:marRight w:val="0"/>
      <w:marTop w:val="0"/>
      <w:marBottom w:val="0"/>
      <w:divBdr>
        <w:top w:val="none" w:sz="0" w:space="0" w:color="auto"/>
        <w:left w:val="none" w:sz="0" w:space="0" w:color="auto"/>
        <w:bottom w:val="none" w:sz="0" w:space="0" w:color="auto"/>
        <w:right w:val="none" w:sz="0" w:space="0" w:color="auto"/>
      </w:divBdr>
    </w:div>
    <w:div w:id="427241356">
      <w:bodyDiv w:val="1"/>
      <w:marLeft w:val="0"/>
      <w:marRight w:val="0"/>
      <w:marTop w:val="0"/>
      <w:marBottom w:val="0"/>
      <w:divBdr>
        <w:top w:val="none" w:sz="0" w:space="0" w:color="auto"/>
        <w:left w:val="none" w:sz="0" w:space="0" w:color="auto"/>
        <w:bottom w:val="none" w:sz="0" w:space="0" w:color="auto"/>
        <w:right w:val="none" w:sz="0" w:space="0" w:color="auto"/>
      </w:divBdr>
    </w:div>
    <w:div w:id="541598563">
      <w:bodyDiv w:val="1"/>
      <w:marLeft w:val="0"/>
      <w:marRight w:val="0"/>
      <w:marTop w:val="0"/>
      <w:marBottom w:val="0"/>
      <w:divBdr>
        <w:top w:val="none" w:sz="0" w:space="0" w:color="auto"/>
        <w:left w:val="none" w:sz="0" w:space="0" w:color="auto"/>
        <w:bottom w:val="none" w:sz="0" w:space="0" w:color="auto"/>
        <w:right w:val="none" w:sz="0" w:space="0" w:color="auto"/>
      </w:divBdr>
    </w:div>
    <w:div w:id="575483777">
      <w:bodyDiv w:val="1"/>
      <w:marLeft w:val="0"/>
      <w:marRight w:val="0"/>
      <w:marTop w:val="0"/>
      <w:marBottom w:val="0"/>
      <w:divBdr>
        <w:top w:val="none" w:sz="0" w:space="0" w:color="auto"/>
        <w:left w:val="none" w:sz="0" w:space="0" w:color="auto"/>
        <w:bottom w:val="none" w:sz="0" w:space="0" w:color="auto"/>
        <w:right w:val="none" w:sz="0" w:space="0" w:color="auto"/>
      </w:divBdr>
    </w:div>
    <w:div w:id="590360302">
      <w:bodyDiv w:val="1"/>
      <w:marLeft w:val="0"/>
      <w:marRight w:val="0"/>
      <w:marTop w:val="0"/>
      <w:marBottom w:val="0"/>
      <w:divBdr>
        <w:top w:val="none" w:sz="0" w:space="0" w:color="auto"/>
        <w:left w:val="none" w:sz="0" w:space="0" w:color="auto"/>
        <w:bottom w:val="none" w:sz="0" w:space="0" w:color="auto"/>
        <w:right w:val="none" w:sz="0" w:space="0" w:color="auto"/>
      </w:divBdr>
    </w:div>
    <w:div w:id="657850422">
      <w:bodyDiv w:val="1"/>
      <w:marLeft w:val="0"/>
      <w:marRight w:val="0"/>
      <w:marTop w:val="0"/>
      <w:marBottom w:val="0"/>
      <w:divBdr>
        <w:top w:val="none" w:sz="0" w:space="0" w:color="auto"/>
        <w:left w:val="none" w:sz="0" w:space="0" w:color="auto"/>
        <w:bottom w:val="none" w:sz="0" w:space="0" w:color="auto"/>
        <w:right w:val="none" w:sz="0" w:space="0" w:color="auto"/>
      </w:divBdr>
      <w:divsChild>
        <w:div w:id="1898542409">
          <w:marLeft w:val="0"/>
          <w:marRight w:val="0"/>
          <w:marTop w:val="0"/>
          <w:marBottom w:val="0"/>
          <w:divBdr>
            <w:top w:val="none" w:sz="0" w:space="0" w:color="auto"/>
            <w:left w:val="none" w:sz="0" w:space="0" w:color="auto"/>
            <w:bottom w:val="none" w:sz="0" w:space="0" w:color="auto"/>
            <w:right w:val="none" w:sz="0" w:space="0" w:color="auto"/>
          </w:divBdr>
          <w:divsChild>
            <w:div w:id="987169204">
              <w:marLeft w:val="0"/>
              <w:marRight w:val="0"/>
              <w:marTop w:val="0"/>
              <w:marBottom w:val="0"/>
              <w:divBdr>
                <w:top w:val="none" w:sz="0" w:space="0" w:color="auto"/>
                <w:left w:val="none" w:sz="0" w:space="0" w:color="auto"/>
                <w:bottom w:val="none" w:sz="0" w:space="0" w:color="auto"/>
                <w:right w:val="none" w:sz="0" w:space="0" w:color="auto"/>
              </w:divBdr>
              <w:divsChild>
                <w:div w:id="1254630804">
                  <w:marLeft w:val="0"/>
                  <w:marRight w:val="0"/>
                  <w:marTop w:val="0"/>
                  <w:marBottom w:val="0"/>
                  <w:divBdr>
                    <w:top w:val="none" w:sz="0" w:space="0" w:color="auto"/>
                    <w:left w:val="none" w:sz="0" w:space="0" w:color="auto"/>
                    <w:bottom w:val="none" w:sz="0" w:space="0" w:color="auto"/>
                    <w:right w:val="none" w:sz="0" w:space="0" w:color="auto"/>
                  </w:divBdr>
                  <w:divsChild>
                    <w:div w:id="576669469">
                      <w:marLeft w:val="2325"/>
                      <w:marRight w:val="0"/>
                      <w:marTop w:val="0"/>
                      <w:marBottom w:val="0"/>
                      <w:divBdr>
                        <w:top w:val="none" w:sz="0" w:space="0" w:color="auto"/>
                        <w:left w:val="none" w:sz="0" w:space="0" w:color="auto"/>
                        <w:bottom w:val="none" w:sz="0" w:space="0" w:color="auto"/>
                        <w:right w:val="none" w:sz="0" w:space="0" w:color="auto"/>
                      </w:divBdr>
                      <w:divsChild>
                        <w:div w:id="588004247">
                          <w:marLeft w:val="0"/>
                          <w:marRight w:val="0"/>
                          <w:marTop w:val="0"/>
                          <w:marBottom w:val="0"/>
                          <w:divBdr>
                            <w:top w:val="none" w:sz="0" w:space="0" w:color="auto"/>
                            <w:left w:val="none" w:sz="0" w:space="0" w:color="auto"/>
                            <w:bottom w:val="none" w:sz="0" w:space="0" w:color="auto"/>
                            <w:right w:val="none" w:sz="0" w:space="0" w:color="auto"/>
                          </w:divBdr>
                          <w:divsChild>
                            <w:div w:id="1095710318">
                              <w:marLeft w:val="0"/>
                              <w:marRight w:val="0"/>
                              <w:marTop w:val="0"/>
                              <w:marBottom w:val="0"/>
                              <w:divBdr>
                                <w:top w:val="none" w:sz="0" w:space="0" w:color="auto"/>
                                <w:left w:val="none" w:sz="0" w:space="0" w:color="auto"/>
                                <w:bottom w:val="none" w:sz="0" w:space="0" w:color="auto"/>
                                <w:right w:val="none" w:sz="0" w:space="0" w:color="auto"/>
                              </w:divBdr>
                              <w:divsChild>
                                <w:div w:id="1343892838">
                                  <w:marLeft w:val="0"/>
                                  <w:marRight w:val="0"/>
                                  <w:marTop w:val="0"/>
                                  <w:marBottom w:val="0"/>
                                  <w:divBdr>
                                    <w:top w:val="none" w:sz="0" w:space="0" w:color="auto"/>
                                    <w:left w:val="none" w:sz="0" w:space="0" w:color="auto"/>
                                    <w:bottom w:val="none" w:sz="0" w:space="0" w:color="auto"/>
                                    <w:right w:val="none" w:sz="0" w:space="0" w:color="auto"/>
                                  </w:divBdr>
                                  <w:divsChild>
                                    <w:div w:id="1356233325">
                                      <w:marLeft w:val="0"/>
                                      <w:marRight w:val="0"/>
                                      <w:marTop w:val="0"/>
                                      <w:marBottom w:val="0"/>
                                      <w:divBdr>
                                        <w:top w:val="none" w:sz="0" w:space="0" w:color="auto"/>
                                        <w:left w:val="none" w:sz="0" w:space="0" w:color="auto"/>
                                        <w:bottom w:val="none" w:sz="0" w:space="0" w:color="auto"/>
                                        <w:right w:val="none" w:sz="0" w:space="0" w:color="auto"/>
                                      </w:divBdr>
                                      <w:divsChild>
                                        <w:div w:id="284047536">
                                          <w:marLeft w:val="0"/>
                                          <w:marRight w:val="0"/>
                                          <w:marTop w:val="0"/>
                                          <w:marBottom w:val="0"/>
                                          <w:divBdr>
                                            <w:top w:val="none" w:sz="0" w:space="0" w:color="auto"/>
                                            <w:left w:val="none" w:sz="0" w:space="0" w:color="auto"/>
                                            <w:bottom w:val="none" w:sz="0" w:space="0" w:color="auto"/>
                                            <w:right w:val="none" w:sz="0" w:space="0" w:color="auto"/>
                                          </w:divBdr>
                                          <w:divsChild>
                                            <w:div w:id="439108348">
                                              <w:marLeft w:val="0"/>
                                              <w:marRight w:val="0"/>
                                              <w:marTop w:val="0"/>
                                              <w:marBottom w:val="0"/>
                                              <w:divBdr>
                                                <w:top w:val="none" w:sz="0" w:space="0" w:color="auto"/>
                                                <w:left w:val="none" w:sz="0" w:space="0" w:color="auto"/>
                                                <w:bottom w:val="none" w:sz="0" w:space="0" w:color="auto"/>
                                                <w:right w:val="none" w:sz="0" w:space="0" w:color="auto"/>
                                              </w:divBdr>
                                              <w:divsChild>
                                                <w:div w:id="1073115611">
                                                  <w:marLeft w:val="0"/>
                                                  <w:marRight w:val="0"/>
                                                  <w:marTop w:val="0"/>
                                                  <w:marBottom w:val="0"/>
                                                  <w:divBdr>
                                                    <w:top w:val="none" w:sz="0" w:space="0" w:color="auto"/>
                                                    <w:left w:val="none" w:sz="0" w:space="0" w:color="auto"/>
                                                    <w:bottom w:val="none" w:sz="0" w:space="0" w:color="auto"/>
                                                    <w:right w:val="none" w:sz="0" w:space="0" w:color="auto"/>
                                                  </w:divBdr>
                                                  <w:divsChild>
                                                    <w:div w:id="255212223">
                                                      <w:marLeft w:val="0"/>
                                                      <w:marRight w:val="0"/>
                                                      <w:marTop w:val="0"/>
                                                      <w:marBottom w:val="0"/>
                                                      <w:divBdr>
                                                        <w:top w:val="none" w:sz="0" w:space="0" w:color="auto"/>
                                                        <w:left w:val="none" w:sz="0" w:space="0" w:color="auto"/>
                                                        <w:bottom w:val="none" w:sz="0" w:space="0" w:color="auto"/>
                                                        <w:right w:val="none" w:sz="0" w:space="0" w:color="auto"/>
                                                      </w:divBdr>
                                                    </w:div>
                                                    <w:div w:id="476647613">
                                                      <w:marLeft w:val="0"/>
                                                      <w:marRight w:val="0"/>
                                                      <w:marTop w:val="0"/>
                                                      <w:marBottom w:val="0"/>
                                                      <w:divBdr>
                                                        <w:top w:val="none" w:sz="0" w:space="0" w:color="auto"/>
                                                        <w:left w:val="none" w:sz="0" w:space="0" w:color="auto"/>
                                                        <w:bottom w:val="none" w:sz="0" w:space="0" w:color="auto"/>
                                                        <w:right w:val="none" w:sz="0" w:space="0" w:color="auto"/>
                                                      </w:divBdr>
                                                    </w:div>
                                                    <w:div w:id="719087019">
                                                      <w:marLeft w:val="0"/>
                                                      <w:marRight w:val="0"/>
                                                      <w:marTop w:val="0"/>
                                                      <w:marBottom w:val="0"/>
                                                      <w:divBdr>
                                                        <w:top w:val="none" w:sz="0" w:space="0" w:color="auto"/>
                                                        <w:left w:val="none" w:sz="0" w:space="0" w:color="auto"/>
                                                        <w:bottom w:val="none" w:sz="0" w:space="0" w:color="auto"/>
                                                        <w:right w:val="none" w:sz="0" w:space="0" w:color="auto"/>
                                                      </w:divBdr>
                                                    </w:div>
                                                    <w:div w:id="1168054942">
                                                      <w:marLeft w:val="0"/>
                                                      <w:marRight w:val="0"/>
                                                      <w:marTop w:val="0"/>
                                                      <w:marBottom w:val="0"/>
                                                      <w:divBdr>
                                                        <w:top w:val="none" w:sz="0" w:space="0" w:color="auto"/>
                                                        <w:left w:val="none" w:sz="0" w:space="0" w:color="auto"/>
                                                        <w:bottom w:val="none" w:sz="0" w:space="0" w:color="auto"/>
                                                        <w:right w:val="none" w:sz="0" w:space="0" w:color="auto"/>
                                                      </w:divBdr>
                                                    </w:div>
                                                    <w:div w:id="1351252978">
                                                      <w:marLeft w:val="0"/>
                                                      <w:marRight w:val="0"/>
                                                      <w:marTop w:val="0"/>
                                                      <w:marBottom w:val="0"/>
                                                      <w:divBdr>
                                                        <w:top w:val="none" w:sz="0" w:space="0" w:color="auto"/>
                                                        <w:left w:val="none" w:sz="0" w:space="0" w:color="auto"/>
                                                        <w:bottom w:val="none" w:sz="0" w:space="0" w:color="auto"/>
                                                        <w:right w:val="none" w:sz="0" w:space="0" w:color="auto"/>
                                                      </w:divBdr>
                                                    </w:div>
                                                    <w:div w:id="19049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0881652">
      <w:bodyDiv w:val="1"/>
      <w:marLeft w:val="0"/>
      <w:marRight w:val="0"/>
      <w:marTop w:val="0"/>
      <w:marBottom w:val="0"/>
      <w:divBdr>
        <w:top w:val="none" w:sz="0" w:space="0" w:color="auto"/>
        <w:left w:val="none" w:sz="0" w:space="0" w:color="auto"/>
        <w:bottom w:val="none" w:sz="0" w:space="0" w:color="auto"/>
        <w:right w:val="none" w:sz="0" w:space="0" w:color="auto"/>
      </w:divBdr>
    </w:div>
    <w:div w:id="799109538">
      <w:bodyDiv w:val="1"/>
      <w:marLeft w:val="0"/>
      <w:marRight w:val="0"/>
      <w:marTop w:val="0"/>
      <w:marBottom w:val="0"/>
      <w:divBdr>
        <w:top w:val="none" w:sz="0" w:space="0" w:color="auto"/>
        <w:left w:val="none" w:sz="0" w:space="0" w:color="auto"/>
        <w:bottom w:val="none" w:sz="0" w:space="0" w:color="auto"/>
        <w:right w:val="none" w:sz="0" w:space="0" w:color="auto"/>
      </w:divBdr>
      <w:divsChild>
        <w:div w:id="72318015">
          <w:marLeft w:val="0"/>
          <w:marRight w:val="0"/>
          <w:marTop w:val="0"/>
          <w:marBottom w:val="0"/>
          <w:divBdr>
            <w:top w:val="none" w:sz="0" w:space="0" w:color="auto"/>
            <w:left w:val="none" w:sz="0" w:space="0" w:color="auto"/>
            <w:bottom w:val="none" w:sz="0" w:space="0" w:color="auto"/>
            <w:right w:val="none" w:sz="0" w:space="0" w:color="auto"/>
          </w:divBdr>
          <w:divsChild>
            <w:div w:id="1309365407">
              <w:marLeft w:val="0"/>
              <w:marRight w:val="0"/>
              <w:marTop w:val="0"/>
              <w:marBottom w:val="0"/>
              <w:divBdr>
                <w:top w:val="none" w:sz="0" w:space="0" w:color="auto"/>
                <w:left w:val="none" w:sz="0" w:space="0" w:color="auto"/>
                <w:bottom w:val="none" w:sz="0" w:space="0" w:color="auto"/>
                <w:right w:val="none" w:sz="0" w:space="0" w:color="auto"/>
              </w:divBdr>
              <w:divsChild>
                <w:div w:id="2137596272">
                  <w:marLeft w:val="0"/>
                  <w:marRight w:val="0"/>
                  <w:marTop w:val="0"/>
                  <w:marBottom w:val="0"/>
                  <w:divBdr>
                    <w:top w:val="none" w:sz="0" w:space="0" w:color="auto"/>
                    <w:left w:val="none" w:sz="0" w:space="0" w:color="auto"/>
                    <w:bottom w:val="none" w:sz="0" w:space="0" w:color="auto"/>
                    <w:right w:val="none" w:sz="0" w:space="0" w:color="auto"/>
                  </w:divBdr>
                  <w:divsChild>
                    <w:div w:id="1230270578">
                      <w:marLeft w:val="5355"/>
                      <w:marRight w:val="0"/>
                      <w:marTop w:val="615"/>
                      <w:marBottom w:val="0"/>
                      <w:divBdr>
                        <w:top w:val="none" w:sz="0" w:space="0" w:color="auto"/>
                        <w:left w:val="none" w:sz="0" w:space="0" w:color="auto"/>
                        <w:bottom w:val="none" w:sz="0" w:space="0" w:color="auto"/>
                        <w:right w:val="none" w:sz="0" w:space="0" w:color="auto"/>
                      </w:divBdr>
                      <w:divsChild>
                        <w:div w:id="1511916943">
                          <w:marLeft w:val="0"/>
                          <w:marRight w:val="0"/>
                          <w:marTop w:val="0"/>
                          <w:marBottom w:val="0"/>
                          <w:divBdr>
                            <w:top w:val="none" w:sz="0" w:space="0" w:color="auto"/>
                            <w:left w:val="none" w:sz="0" w:space="0" w:color="auto"/>
                            <w:bottom w:val="none" w:sz="0" w:space="0" w:color="auto"/>
                            <w:right w:val="none" w:sz="0" w:space="0" w:color="auto"/>
                          </w:divBdr>
                          <w:divsChild>
                            <w:div w:id="2116635992">
                              <w:marLeft w:val="0"/>
                              <w:marRight w:val="0"/>
                              <w:marTop w:val="0"/>
                              <w:marBottom w:val="0"/>
                              <w:divBdr>
                                <w:top w:val="none" w:sz="0" w:space="0" w:color="auto"/>
                                <w:left w:val="none" w:sz="0" w:space="0" w:color="auto"/>
                                <w:bottom w:val="none" w:sz="0" w:space="0" w:color="auto"/>
                                <w:right w:val="none" w:sz="0" w:space="0" w:color="auto"/>
                              </w:divBdr>
                              <w:divsChild>
                                <w:div w:id="1999309805">
                                  <w:marLeft w:val="0"/>
                                  <w:marRight w:val="0"/>
                                  <w:marTop w:val="150"/>
                                  <w:marBottom w:val="0"/>
                                  <w:divBdr>
                                    <w:top w:val="none" w:sz="0" w:space="0" w:color="auto"/>
                                    <w:left w:val="none" w:sz="0" w:space="0" w:color="auto"/>
                                    <w:bottom w:val="none" w:sz="0" w:space="0" w:color="auto"/>
                                    <w:right w:val="none" w:sz="0" w:space="0" w:color="auto"/>
                                  </w:divBdr>
                                  <w:divsChild>
                                    <w:div w:id="691303547">
                                      <w:marLeft w:val="0"/>
                                      <w:marRight w:val="0"/>
                                      <w:marTop w:val="0"/>
                                      <w:marBottom w:val="0"/>
                                      <w:divBdr>
                                        <w:top w:val="none" w:sz="0" w:space="0" w:color="auto"/>
                                        <w:left w:val="none" w:sz="0" w:space="0" w:color="auto"/>
                                        <w:bottom w:val="none" w:sz="0" w:space="0" w:color="auto"/>
                                        <w:right w:val="none" w:sz="0" w:space="0" w:color="auto"/>
                                      </w:divBdr>
                                    </w:div>
                                    <w:div w:id="1070078677">
                                      <w:marLeft w:val="0"/>
                                      <w:marRight w:val="0"/>
                                      <w:marTop w:val="0"/>
                                      <w:marBottom w:val="0"/>
                                      <w:divBdr>
                                        <w:top w:val="none" w:sz="0" w:space="0" w:color="auto"/>
                                        <w:left w:val="none" w:sz="0" w:space="0" w:color="auto"/>
                                        <w:bottom w:val="none" w:sz="0" w:space="0" w:color="auto"/>
                                        <w:right w:val="none" w:sz="0" w:space="0" w:color="auto"/>
                                      </w:divBdr>
                                    </w:div>
                                    <w:div w:id="1314984515">
                                      <w:marLeft w:val="0"/>
                                      <w:marRight w:val="0"/>
                                      <w:marTop w:val="0"/>
                                      <w:marBottom w:val="0"/>
                                      <w:divBdr>
                                        <w:top w:val="none" w:sz="0" w:space="0" w:color="auto"/>
                                        <w:left w:val="none" w:sz="0" w:space="0" w:color="auto"/>
                                        <w:bottom w:val="none" w:sz="0" w:space="0" w:color="auto"/>
                                        <w:right w:val="none" w:sz="0" w:space="0" w:color="auto"/>
                                      </w:divBdr>
                                    </w:div>
                                    <w:div w:id="1627546758">
                                      <w:marLeft w:val="0"/>
                                      <w:marRight w:val="0"/>
                                      <w:marTop w:val="0"/>
                                      <w:marBottom w:val="0"/>
                                      <w:divBdr>
                                        <w:top w:val="none" w:sz="0" w:space="0" w:color="auto"/>
                                        <w:left w:val="none" w:sz="0" w:space="0" w:color="auto"/>
                                        <w:bottom w:val="none" w:sz="0" w:space="0" w:color="auto"/>
                                        <w:right w:val="none" w:sz="0" w:space="0" w:color="auto"/>
                                      </w:divBdr>
                                    </w:div>
                                    <w:div w:id="21314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491836">
      <w:bodyDiv w:val="1"/>
      <w:marLeft w:val="0"/>
      <w:marRight w:val="0"/>
      <w:marTop w:val="0"/>
      <w:marBottom w:val="0"/>
      <w:divBdr>
        <w:top w:val="none" w:sz="0" w:space="0" w:color="auto"/>
        <w:left w:val="none" w:sz="0" w:space="0" w:color="auto"/>
        <w:bottom w:val="none" w:sz="0" w:space="0" w:color="auto"/>
        <w:right w:val="none" w:sz="0" w:space="0" w:color="auto"/>
      </w:divBdr>
    </w:div>
    <w:div w:id="855924280">
      <w:bodyDiv w:val="1"/>
      <w:marLeft w:val="0"/>
      <w:marRight w:val="0"/>
      <w:marTop w:val="0"/>
      <w:marBottom w:val="0"/>
      <w:divBdr>
        <w:top w:val="none" w:sz="0" w:space="0" w:color="auto"/>
        <w:left w:val="none" w:sz="0" w:space="0" w:color="auto"/>
        <w:bottom w:val="none" w:sz="0" w:space="0" w:color="auto"/>
        <w:right w:val="none" w:sz="0" w:space="0" w:color="auto"/>
      </w:divBdr>
    </w:div>
    <w:div w:id="880214950">
      <w:bodyDiv w:val="1"/>
      <w:marLeft w:val="0"/>
      <w:marRight w:val="0"/>
      <w:marTop w:val="0"/>
      <w:marBottom w:val="0"/>
      <w:divBdr>
        <w:top w:val="none" w:sz="0" w:space="0" w:color="auto"/>
        <w:left w:val="none" w:sz="0" w:space="0" w:color="auto"/>
        <w:bottom w:val="none" w:sz="0" w:space="0" w:color="auto"/>
        <w:right w:val="none" w:sz="0" w:space="0" w:color="auto"/>
      </w:divBdr>
      <w:divsChild>
        <w:div w:id="699822206">
          <w:marLeft w:val="0"/>
          <w:marRight w:val="0"/>
          <w:marTop w:val="0"/>
          <w:marBottom w:val="0"/>
          <w:divBdr>
            <w:top w:val="none" w:sz="0" w:space="0" w:color="auto"/>
            <w:left w:val="none" w:sz="0" w:space="0" w:color="auto"/>
            <w:bottom w:val="none" w:sz="0" w:space="0" w:color="auto"/>
            <w:right w:val="none" w:sz="0" w:space="0" w:color="auto"/>
          </w:divBdr>
          <w:divsChild>
            <w:div w:id="1539392694">
              <w:marLeft w:val="0"/>
              <w:marRight w:val="0"/>
              <w:marTop w:val="0"/>
              <w:marBottom w:val="0"/>
              <w:divBdr>
                <w:top w:val="none" w:sz="0" w:space="0" w:color="auto"/>
                <w:left w:val="none" w:sz="0" w:space="0" w:color="auto"/>
                <w:bottom w:val="none" w:sz="0" w:space="0" w:color="auto"/>
                <w:right w:val="none" w:sz="0" w:space="0" w:color="auto"/>
              </w:divBdr>
              <w:divsChild>
                <w:div w:id="2124226768">
                  <w:marLeft w:val="0"/>
                  <w:marRight w:val="0"/>
                  <w:marTop w:val="0"/>
                  <w:marBottom w:val="0"/>
                  <w:divBdr>
                    <w:top w:val="none" w:sz="0" w:space="0" w:color="auto"/>
                    <w:left w:val="none" w:sz="0" w:space="0" w:color="auto"/>
                    <w:bottom w:val="none" w:sz="0" w:space="0" w:color="auto"/>
                    <w:right w:val="none" w:sz="0" w:space="0" w:color="auto"/>
                  </w:divBdr>
                  <w:divsChild>
                    <w:div w:id="36899273">
                      <w:marLeft w:val="5355"/>
                      <w:marRight w:val="0"/>
                      <w:marTop w:val="615"/>
                      <w:marBottom w:val="0"/>
                      <w:divBdr>
                        <w:top w:val="none" w:sz="0" w:space="0" w:color="auto"/>
                        <w:left w:val="none" w:sz="0" w:space="0" w:color="auto"/>
                        <w:bottom w:val="none" w:sz="0" w:space="0" w:color="auto"/>
                        <w:right w:val="none" w:sz="0" w:space="0" w:color="auto"/>
                      </w:divBdr>
                      <w:divsChild>
                        <w:div w:id="519011880">
                          <w:marLeft w:val="0"/>
                          <w:marRight w:val="0"/>
                          <w:marTop w:val="0"/>
                          <w:marBottom w:val="0"/>
                          <w:divBdr>
                            <w:top w:val="none" w:sz="0" w:space="0" w:color="auto"/>
                            <w:left w:val="none" w:sz="0" w:space="0" w:color="auto"/>
                            <w:bottom w:val="none" w:sz="0" w:space="0" w:color="auto"/>
                            <w:right w:val="none" w:sz="0" w:space="0" w:color="auto"/>
                          </w:divBdr>
                          <w:divsChild>
                            <w:div w:id="1302616791">
                              <w:marLeft w:val="0"/>
                              <w:marRight w:val="0"/>
                              <w:marTop w:val="0"/>
                              <w:marBottom w:val="0"/>
                              <w:divBdr>
                                <w:top w:val="none" w:sz="0" w:space="0" w:color="auto"/>
                                <w:left w:val="none" w:sz="0" w:space="0" w:color="auto"/>
                                <w:bottom w:val="none" w:sz="0" w:space="0" w:color="auto"/>
                                <w:right w:val="none" w:sz="0" w:space="0" w:color="auto"/>
                              </w:divBdr>
                              <w:divsChild>
                                <w:div w:id="661661073">
                                  <w:marLeft w:val="0"/>
                                  <w:marRight w:val="0"/>
                                  <w:marTop w:val="150"/>
                                  <w:marBottom w:val="0"/>
                                  <w:divBdr>
                                    <w:top w:val="none" w:sz="0" w:space="0" w:color="auto"/>
                                    <w:left w:val="none" w:sz="0" w:space="0" w:color="auto"/>
                                    <w:bottom w:val="none" w:sz="0" w:space="0" w:color="auto"/>
                                    <w:right w:val="none" w:sz="0" w:space="0" w:color="auto"/>
                                  </w:divBdr>
                                  <w:divsChild>
                                    <w:div w:id="78450047">
                                      <w:marLeft w:val="0"/>
                                      <w:marRight w:val="0"/>
                                      <w:marTop w:val="0"/>
                                      <w:marBottom w:val="0"/>
                                      <w:divBdr>
                                        <w:top w:val="none" w:sz="0" w:space="0" w:color="auto"/>
                                        <w:left w:val="none" w:sz="0" w:space="0" w:color="auto"/>
                                        <w:bottom w:val="none" w:sz="0" w:space="0" w:color="auto"/>
                                        <w:right w:val="none" w:sz="0" w:space="0" w:color="auto"/>
                                      </w:divBdr>
                                    </w:div>
                                    <w:div w:id="212353769">
                                      <w:marLeft w:val="0"/>
                                      <w:marRight w:val="0"/>
                                      <w:marTop w:val="0"/>
                                      <w:marBottom w:val="0"/>
                                      <w:divBdr>
                                        <w:top w:val="none" w:sz="0" w:space="0" w:color="auto"/>
                                        <w:left w:val="none" w:sz="0" w:space="0" w:color="auto"/>
                                        <w:bottom w:val="none" w:sz="0" w:space="0" w:color="auto"/>
                                        <w:right w:val="none" w:sz="0" w:space="0" w:color="auto"/>
                                      </w:divBdr>
                                    </w:div>
                                    <w:div w:id="360207269">
                                      <w:marLeft w:val="0"/>
                                      <w:marRight w:val="0"/>
                                      <w:marTop w:val="0"/>
                                      <w:marBottom w:val="0"/>
                                      <w:divBdr>
                                        <w:top w:val="none" w:sz="0" w:space="0" w:color="auto"/>
                                        <w:left w:val="none" w:sz="0" w:space="0" w:color="auto"/>
                                        <w:bottom w:val="none" w:sz="0" w:space="0" w:color="auto"/>
                                        <w:right w:val="none" w:sz="0" w:space="0" w:color="auto"/>
                                      </w:divBdr>
                                    </w:div>
                                    <w:div w:id="433789997">
                                      <w:marLeft w:val="0"/>
                                      <w:marRight w:val="0"/>
                                      <w:marTop w:val="0"/>
                                      <w:marBottom w:val="0"/>
                                      <w:divBdr>
                                        <w:top w:val="none" w:sz="0" w:space="0" w:color="auto"/>
                                        <w:left w:val="none" w:sz="0" w:space="0" w:color="auto"/>
                                        <w:bottom w:val="none" w:sz="0" w:space="0" w:color="auto"/>
                                        <w:right w:val="none" w:sz="0" w:space="0" w:color="auto"/>
                                      </w:divBdr>
                                    </w:div>
                                    <w:div w:id="773596650">
                                      <w:marLeft w:val="0"/>
                                      <w:marRight w:val="0"/>
                                      <w:marTop w:val="0"/>
                                      <w:marBottom w:val="0"/>
                                      <w:divBdr>
                                        <w:top w:val="none" w:sz="0" w:space="0" w:color="auto"/>
                                        <w:left w:val="none" w:sz="0" w:space="0" w:color="auto"/>
                                        <w:bottom w:val="none" w:sz="0" w:space="0" w:color="auto"/>
                                        <w:right w:val="none" w:sz="0" w:space="0" w:color="auto"/>
                                      </w:divBdr>
                                    </w:div>
                                    <w:div w:id="958951563">
                                      <w:marLeft w:val="0"/>
                                      <w:marRight w:val="0"/>
                                      <w:marTop w:val="0"/>
                                      <w:marBottom w:val="0"/>
                                      <w:divBdr>
                                        <w:top w:val="none" w:sz="0" w:space="0" w:color="auto"/>
                                        <w:left w:val="none" w:sz="0" w:space="0" w:color="auto"/>
                                        <w:bottom w:val="none" w:sz="0" w:space="0" w:color="auto"/>
                                        <w:right w:val="none" w:sz="0" w:space="0" w:color="auto"/>
                                      </w:divBdr>
                                    </w:div>
                                    <w:div w:id="1448815569">
                                      <w:marLeft w:val="0"/>
                                      <w:marRight w:val="0"/>
                                      <w:marTop w:val="0"/>
                                      <w:marBottom w:val="0"/>
                                      <w:divBdr>
                                        <w:top w:val="none" w:sz="0" w:space="0" w:color="auto"/>
                                        <w:left w:val="none" w:sz="0" w:space="0" w:color="auto"/>
                                        <w:bottom w:val="none" w:sz="0" w:space="0" w:color="auto"/>
                                        <w:right w:val="none" w:sz="0" w:space="0" w:color="auto"/>
                                      </w:divBdr>
                                    </w:div>
                                    <w:div w:id="1499692990">
                                      <w:marLeft w:val="0"/>
                                      <w:marRight w:val="0"/>
                                      <w:marTop w:val="0"/>
                                      <w:marBottom w:val="0"/>
                                      <w:divBdr>
                                        <w:top w:val="none" w:sz="0" w:space="0" w:color="auto"/>
                                        <w:left w:val="none" w:sz="0" w:space="0" w:color="auto"/>
                                        <w:bottom w:val="none" w:sz="0" w:space="0" w:color="auto"/>
                                        <w:right w:val="none" w:sz="0" w:space="0" w:color="auto"/>
                                      </w:divBdr>
                                    </w:div>
                                    <w:div w:id="1936748593">
                                      <w:marLeft w:val="0"/>
                                      <w:marRight w:val="0"/>
                                      <w:marTop w:val="0"/>
                                      <w:marBottom w:val="0"/>
                                      <w:divBdr>
                                        <w:top w:val="none" w:sz="0" w:space="0" w:color="auto"/>
                                        <w:left w:val="none" w:sz="0" w:space="0" w:color="auto"/>
                                        <w:bottom w:val="none" w:sz="0" w:space="0" w:color="auto"/>
                                        <w:right w:val="none" w:sz="0" w:space="0" w:color="auto"/>
                                      </w:divBdr>
                                    </w:div>
                                    <w:div w:id="21471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094354">
      <w:bodyDiv w:val="1"/>
      <w:marLeft w:val="0"/>
      <w:marRight w:val="0"/>
      <w:marTop w:val="0"/>
      <w:marBottom w:val="0"/>
      <w:divBdr>
        <w:top w:val="none" w:sz="0" w:space="0" w:color="auto"/>
        <w:left w:val="none" w:sz="0" w:space="0" w:color="auto"/>
        <w:bottom w:val="none" w:sz="0" w:space="0" w:color="auto"/>
        <w:right w:val="none" w:sz="0" w:space="0" w:color="auto"/>
      </w:divBdr>
    </w:div>
    <w:div w:id="1009867207">
      <w:bodyDiv w:val="1"/>
      <w:marLeft w:val="0"/>
      <w:marRight w:val="0"/>
      <w:marTop w:val="0"/>
      <w:marBottom w:val="0"/>
      <w:divBdr>
        <w:top w:val="none" w:sz="0" w:space="0" w:color="auto"/>
        <w:left w:val="none" w:sz="0" w:space="0" w:color="auto"/>
        <w:bottom w:val="none" w:sz="0" w:space="0" w:color="auto"/>
        <w:right w:val="none" w:sz="0" w:space="0" w:color="auto"/>
      </w:divBdr>
    </w:div>
    <w:div w:id="1017386386">
      <w:bodyDiv w:val="1"/>
      <w:marLeft w:val="0"/>
      <w:marRight w:val="0"/>
      <w:marTop w:val="0"/>
      <w:marBottom w:val="0"/>
      <w:divBdr>
        <w:top w:val="none" w:sz="0" w:space="0" w:color="auto"/>
        <w:left w:val="none" w:sz="0" w:space="0" w:color="auto"/>
        <w:bottom w:val="none" w:sz="0" w:space="0" w:color="auto"/>
        <w:right w:val="none" w:sz="0" w:space="0" w:color="auto"/>
      </w:divBdr>
    </w:div>
    <w:div w:id="1036351214">
      <w:bodyDiv w:val="1"/>
      <w:marLeft w:val="0"/>
      <w:marRight w:val="0"/>
      <w:marTop w:val="0"/>
      <w:marBottom w:val="0"/>
      <w:divBdr>
        <w:top w:val="none" w:sz="0" w:space="0" w:color="auto"/>
        <w:left w:val="none" w:sz="0" w:space="0" w:color="auto"/>
        <w:bottom w:val="none" w:sz="0" w:space="0" w:color="auto"/>
        <w:right w:val="none" w:sz="0" w:space="0" w:color="auto"/>
      </w:divBdr>
    </w:div>
    <w:div w:id="1068382496">
      <w:bodyDiv w:val="1"/>
      <w:marLeft w:val="0"/>
      <w:marRight w:val="0"/>
      <w:marTop w:val="0"/>
      <w:marBottom w:val="0"/>
      <w:divBdr>
        <w:top w:val="none" w:sz="0" w:space="0" w:color="auto"/>
        <w:left w:val="none" w:sz="0" w:space="0" w:color="auto"/>
        <w:bottom w:val="none" w:sz="0" w:space="0" w:color="auto"/>
        <w:right w:val="none" w:sz="0" w:space="0" w:color="auto"/>
      </w:divBdr>
      <w:divsChild>
        <w:div w:id="349769731">
          <w:marLeft w:val="0"/>
          <w:marRight w:val="0"/>
          <w:marTop w:val="0"/>
          <w:marBottom w:val="0"/>
          <w:divBdr>
            <w:top w:val="none" w:sz="0" w:space="0" w:color="auto"/>
            <w:left w:val="none" w:sz="0" w:space="0" w:color="auto"/>
            <w:bottom w:val="none" w:sz="0" w:space="0" w:color="auto"/>
            <w:right w:val="none" w:sz="0" w:space="0" w:color="auto"/>
          </w:divBdr>
          <w:divsChild>
            <w:div w:id="53626295">
              <w:marLeft w:val="0"/>
              <w:marRight w:val="0"/>
              <w:marTop w:val="0"/>
              <w:marBottom w:val="0"/>
              <w:divBdr>
                <w:top w:val="none" w:sz="0" w:space="0" w:color="auto"/>
                <w:left w:val="none" w:sz="0" w:space="0" w:color="auto"/>
                <w:bottom w:val="none" w:sz="0" w:space="0" w:color="auto"/>
                <w:right w:val="none" w:sz="0" w:space="0" w:color="auto"/>
              </w:divBdr>
              <w:divsChild>
                <w:div w:id="1015571987">
                  <w:marLeft w:val="0"/>
                  <w:marRight w:val="0"/>
                  <w:marTop w:val="0"/>
                  <w:marBottom w:val="0"/>
                  <w:divBdr>
                    <w:top w:val="none" w:sz="0" w:space="0" w:color="auto"/>
                    <w:left w:val="none" w:sz="0" w:space="0" w:color="auto"/>
                    <w:bottom w:val="none" w:sz="0" w:space="0" w:color="auto"/>
                    <w:right w:val="none" w:sz="0" w:space="0" w:color="auto"/>
                  </w:divBdr>
                  <w:divsChild>
                    <w:div w:id="654726865">
                      <w:marLeft w:val="2325"/>
                      <w:marRight w:val="0"/>
                      <w:marTop w:val="0"/>
                      <w:marBottom w:val="0"/>
                      <w:divBdr>
                        <w:top w:val="none" w:sz="0" w:space="0" w:color="auto"/>
                        <w:left w:val="none" w:sz="0" w:space="0" w:color="auto"/>
                        <w:bottom w:val="none" w:sz="0" w:space="0" w:color="auto"/>
                        <w:right w:val="none" w:sz="0" w:space="0" w:color="auto"/>
                      </w:divBdr>
                      <w:divsChild>
                        <w:div w:id="406616070">
                          <w:marLeft w:val="0"/>
                          <w:marRight w:val="0"/>
                          <w:marTop w:val="0"/>
                          <w:marBottom w:val="0"/>
                          <w:divBdr>
                            <w:top w:val="none" w:sz="0" w:space="0" w:color="auto"/>
                            <w:left w:val="none" w:sz="0" w:space="0" w:color="auto"/>
                            <w:bottom w:val="none" w:sz="0" w:space="0" w:color="auto"/>
                            <w:right w:val="none" w:sz="0" w:space="0" w:color="auto"/>
                          </w:divBdr>
                          <w:divsChild>
                            <w:div w:id="1404259274">
                              <w:marLeft w:val="0"/>
                              <w:marRight w:val="0"/>
                              <w:marTop w:val="0"/>
                              <w:marBottom w:val="0"/>
                              <w:divBdr>
                                <w:top w:val="none" w:sz="0" w:space="0" w:color="auto"/>
                                <w:left w:val="none" w:sz="0" w:space="0" w:color="auto"/>
                                <w:bottom w:val="none" w:sz="0" w:space="0" w:color="auto"/>
                                <w:right w:val="none" w:sz="0" w:space="0" w:color="auto"/>
                              </w:divBdr>
                              <w:divsChild>
                                <w:div w:id="911353661">
                                  <w:marLeft w:val="0"/>
                                  <w:marRight w:val="0"/>
                                  <w:marTop w:val="0"/>
                                  <w:marBottom w:val="0"/>
                                  <w:divBdr>
                                    <w:top w:val="none" w:sz="0" w:space="0" w:color="auto"/>
                                    <w:left w:val="none" w:sz="0" w:space="0" w:color="auto"/>
                                    <w:bottom w:val="none" w:sz="0" w:space="0" w:color="auto"/>
                                    <w:right w:val="none" w:sz="0" w:space="0" w:color="auto"/>
                                  </w:divBdr>
                                  <w:divsChild>
                                    <w:div w:id="1962690693">
                                      <w:marLeft w:val="0"/>
                                      <w:marRight w:val="0"/>
                                      <w:marTop w:val="0"/>
                                      <w:marBottom w:val="0"/>
                                      <w:divBdr>
                                        <w:top w:val="none" w:sz="0" w:space="0" w:color="auto"/>
                                        <w:left w:val="none" w:sz="0" w:space="0" w:color="auto"/>
                                        <w:bottom w:val="none" w:sz="0" w:space="0" w:color="auto"/>
                                        <w:right w:val="none" w:sz="0" w:space="0" w:color="auto"/>
                                      </w:divBdr>
                                      <w:divsChild>
                                        <w:div w:id="492062376">
                                          <w:marLeft w:val="0"/>
                                          <w:marRight w:val="0"/>
                                          <w:marTop w:val="0"/>
                                          <w:marBottom w:val="0"/>
                                          <w:divBdr>
                                            <w:top w:val="none" w:sz="0" w:space="0" w:color="auto"/>
                                            <w:left w:val="none" w:sz="0" w:space="0" w:color="auto"/>
                                            <w:bottom w:val="none" w:sz="0" w:space="0" w:color="auto"/>
                                            <w:right w:val="none" w:sz="0" w:space="0" w:color="auto"/>
                                          </w:divBdr>
                                          <w:divsChild>
                                            <w:div w:id="1789355036">
                                              <w:marLeft w:val="0"/>
                                              <w:marRight w:val="0"/>
                                              <w:marTop w:val="0"/>
                                              <w:marBottom w:val="0"/>
                                              <w:divBdr>
                                                <w:top w:val="none" w:sz="0" w:space="0" w:color="auto"/>
                                                <w:left w:val="none" w:sz="0" w:space="0" w:color="auto"/>
                                                <w:bottom w:val="none" w:sz="0" w:space="0" w:color="auto"/>
                                                <w:right w:val="none" w:sz="0" w:space="0" w:color="auto"/>
                                              </w:divBdr>
                                              <w:divsChild>
                                                <w:div w:id="1533420959">
                                                  <w:marLeft w:val="0"/>
                                                  <w:marRight w:val="0"/>
                                                  <w:marTop w:val="0"/>
                                                  <w:marBottom w:val="0"/>
                                                  <w:divBdr>
                                                    <w:top w:val="none" w:sz="0" w:space="0" w:color="auto"/>
                                                    <w:left w:val="none" w:sz="0" w:space="0" w:color="auto"/>
                                                    <w:bottom w:val="none" w:sz="0" w:space="0" w:color="auto"/>
                                                    <w:right w:val="none" w:sz="0" w:space="0" w:color="auto"/>
                                                  </w:divBdr>
                                                  <w:divsChild>
                                                    <w:div w:id="1358772514">
                                                      <w:marLeft w:val="0"/>
                                                      <w:marRight w:val="0"/>
                                                      <w:marTop w:val="0"/>
                                                      <w:marBottom w:val="0"/>
                                                      <w:divBdr>
                                                        <w:top w:val="none" w:sz="0" w:space="0" w:color="auto"/>
                                                        <w:left w:val="none" w:sz="0" w:space="0" w:color="auto"/>
                                                        <w:bottom w:val="none" w:sz="0" w:space="0" w:color="auto"/>
                                                        <w:right w:val="none" w:sz="0" w:space="0" w:color="auto"/>
                                                      </w:divBdr>
                                                    </w:div>
                                                    <w:div w:id="1900164536">
                                                      <w:marLeft w:val="0"/>
                                                      <w:marRight w:val="0"/>
                                                      <w:marTop w:val="0"/>
                                                      <w:marBottom w:val="0"/>
                                                      <w:divBdr>
                                                        <w:top w:val="none" w:sz="0" w:space="0" w:color="auto"/>
                                                        <w:left w:val="none" w:sz="0" w:space="0" w:color="auto"/>
                                                        <w:bottom w:val="none" w:sz="0" w:space="0" w:color="auto"/>
                                                        <w:right w:val="none" w:sz="0" w:space="0" w:color="auto"/>
                                                      </w:divBdr>
                                                    </w:div>
                                                    <w:div w:id="1988825132">
                                                      <w:marLeft w:val="0"/>
                                                      <w:marRight w:val="0"/>
                                                      <w:marTop w:val="0"/>
                                                      <w:marBottom w:val="0"/>
                                                      <w:divBdr>
                                                        <w:top w:val="none" w:sz="0" w:space="0" w:color="auto"/>
                                                        <w:left w:val="none" w:sz="0" w:space="0" w:color="auto"/>
                                                        <w:bottom w:val="none" w:sz="0" w:space="0" w:color="auto"/>
                                                        <w:right w:val="none" w:sz="0" w:space="0" w:color="auto"/>
                                                      </w:divBdr>
                                                    </w:div>
                                                    <w:div w:id="20006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455269">
      <w:bodyDiv w:val="1"/>
      <w:marLeft w:val="0"/>
      <w:marRight w:val="0"/>
      <w:marTop w:val="0"/>
      <w:marBottom w:val="0"/>
      <w:divBdr>
        <w:top w:val="none" w:sz="0" w:space="0" w:color="auto"/>
        <w:left w:val="none" w:sz="0" w:space="0" w:color="auto"/>
        <w:bottom w:val="none" w:sz="0" w:space="0" w:color="auto"/>
        <w:right w:val="none" w:sz="0" w:space="0" w:color="auto"/>
      </w:divBdr>
      <w:divsChild>
        <w:div w:id="21900132">
          <w:marLeft w:val="0"/>
          <w:marRight w:val="0"/>
          <w:marTop w:val="0"/>
          <w:marBottom w:val="0"/>
          <w:divBdr>
            <w:top w:val="none" w:sz="0" w:space="0" w:color="auto"/>
            <w:left w:val="none" w:sz="0" w:space="0" w:color="auto"/>
            <w:bottom w:val="none" w:sz="0" w:space="0" w:color="auto"/>
            <w:right w:val="none" w:sz="0" w:space="0" w:color="auto"/>
          </w:divBdr>
          <w:divsChild>
            <w:div w:id="342098057">
              <w:marLeft w:val="0"/>
              <w:marRight w:val="0"/>
              <w:marTop w:val="0"/>
              <w:marBottom w:val="0"/>
              <w:divBdr>
                <w:top w:val="none" w:sz="0" w:space="0" w:color="auto"/>
                <w:left w:val="none" w:sz="0" w:space="0" w:color="auto"/>
                <w:bottom w:val="none" w:sz="0" w:space="0" w:color="auto"/>
                <w:right w:val="none" w:sz="0" w:space="0" w:color="auto"/>
              </w:divBdr>
              <w:divsChild>
                <w:div w:id="1644845239">
                  <w:marLeft w:val="0"/>
                  <w:marRight w:val="0"/>
                  <w:marTop w:val="0"/>
                  <w:marBottom w:val="0"/>
                  <w:divBdr>
                    <w:top w:val="none" w:sz="0" w:space="0" w:color="auto"/>
                    <w:left w:val="none" w:sz="0" w:space="0" w:color="auto"/>
                    <w:bottom w:val="none" w:sz="0" w:space="0" w:color="auto"/>
                    <w:right w:val="none" w:sz="0" w:space="0" w:color="auto"/>
                  </w:divBdr>
                  <w:divsChild>
                    <w:div w:id="284774875">
                      <w:marLeft w:val="5355"/>
                      <w:marRight w:val="0"/>
                      <w:marTop w:val="615"/>
                      <w:marBottom w:val="0"/>
                      <w:divBdr>
                        <w:top w:val="none" w:sz="0" w:space="0" w:color="auto"/>
                        <w:left w:val="none" w:sz="0" w:space="0" w:color="auto"/>
                        <w:bottom w:val="none" w:sz="0" w:space="0" w:color="auto"/>
                        <w:right w:val="none" w:sz="0" w:space="0" w:color="auto"/>
                      </w:divBdr>
                      <w:divsChild>
                        <w:div w:id="697703967">
                          <w:marLeft w:val="0"/>
                          <w:marRight w:val="0"/>
                          <w:marTop w:val="0"/>
                          <w:marBottom w:val="0"/>
                          <w:divBdr>
                            <w:top w:val="none" w:sz="0" w:space="0" w:color="auto"/>
                            <w:left w:val="none" w:sz="0" w:space="0" w:color="auto"/>
                            <w:bottom w:val="none" w:sz="0" w:space="0" w:color="auto"/>
                            <w:right w:val="none" w:sz="0" w:space="0" w:color="auto"/>
                          </w:divBdr>
                          <w:divsChild>
                            <w:div w:id="1385177098">
                              <w:marLeft w:val="0"/>
                              <w:marRight w:val="0"/>
                              <w:marTop w:val="0"/>
                              <w:marBottom w:val="0"/>
                              <w:divBdr>
                                <w:top w:val="none" w:sz="0" w:space="0" w:color="auto"/>
                                <w:left w:val="none" w:sz="0" w:space="0" w:color="auto"/>
                                <w:bottom w:val="none" w:sz="0" w:space="0" w:color="auto"/>
                                <w:right w:val="none" w:sz="0" w:space="0" w:color="auto"/>
                              </w:divBdr>
                              <w:divsChild>
                                <w:div w:id="18709451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41466">
      <w:bodyDiv w:val="1"/>
      <w:marLeft w:val="0"/>
      <w:marRight w:val="0"/>
      <w:marTop w:val="0"/>
      <w:marBottom w:val="0"/>
      <w:divBdr>
        <w:top w:val="none" w:sz="0" w:space="0" w:color="auto"/>
        <w:left w:val="none" w:sz="0" w:space="0" w:color="auto"/>
        <w:bottom w:val="none" w:sz="0" w:space="0" w:color="auto"/>
        <w:right w:val="none" w:sz="0" w:space="0" w:color="auto"/>
      </w:divBdr>
    </w:div>
    <w:div w:id="1220441444">
      <w:bodyDiv w:val="1"/>
      <w:marLeft w:val="0"/>
      <w:marRight w:val="0"/>
      <w:marTop w:val="0"/>
      <w:marBottom w:val="0"/>
      <w:divBdr>
        <w:top w:val="none" w:sz="0" w:space="0" w:color="auto"/>
        <w:left w:val="none" w:sz="0" w:space="0" w:color="auto"/>
        <w:bottom w:val="none" w:sz="0" w:space="0" w:color="auto"/>
        <w:right w:val="none" w:sz="0" w:space="0" w:color="auto"/>
      </w:divBdr>
      <w:divsChild>
        <w:div w:id="1203978393">
          <w:marLeft w:val="0"/>
          <w:marRight w:val="0"/>
          <w:marTop w:val="0"/>
          <w:marBottom w:val="0"/>
          <w:divBdr>
            <w:top w:val="none" w:sz="0" w:space="0" w:color="auto"/>
            <w:left w:val="none" w:sz="0" w:space="0" w:color="auto"/>
            <w:bottom w:val="none" w:sz="0" w:space="0" w:color="auto"/>
            <w:right w:val="none" w:sz="0" w:space="0" w:color="auto"/>
          </w:divBdr>
          <w:divsChild>
            <w:div w:id="1595090845">
              <w:marLeft w:val="0"/>
              <w:marRight w:val="0"/>
              <w:marTop w:val="0"/>
              <w:marBottom w:val="0"/>
              <w:divBdr>
                <w:top w:val="none" w:sz="0" w:space="0" w:color="auto"/>
                <w:left w:val="none" w:sz="0" w:space="0" w:color="auto"/>
                <w:bottom w:val="none" w:sz="0" w:space="0" w:color="auto"/>
                <w:right w:val="none" w:sz="0" w:space="0" w:color="auto"/>
              </w:divBdr>
              <w:divsChild>
                <w:div w:id="1122918115">
                  <w:marLeft w:val="0"/>
                  <w:marRight w:val="0"/>
                  <w:marTop w:val="0"/>
                  <w:marBottom w:val="0"/>
                  <w:divBdr>
                    <w:top w:val="none" w:sz="0" w:space="0" w:color="auto"/>
                    <w:left w:val="none" w:sz="0" w:space="0" w:color="auto"/>
                    <w:bottom w:val="none" w:sz="0" w:space="0" w:color="auto"/>
                    <w:right w:val="none" w:sz="0" w:space="0" w:color="auto"/>
                  </w:divBdr>
                  <w:divsChild>
                    <w:div w:id="1588884226">
                      <w:marLeft w:val="2325"/>
                      <w:marRight w:val="0"/>
                      <w:marTop w:val="0"/>
                      <w:marBottom w:val="0"/>
                      <w:divBdr>
                        <w:top w:val="none" w:sz="0" w:space="0" w:color="auto"/>
                        <w:left w:val="none" w:sz="0" w:space="0" w:color="auto"/>
                        <w:bottom w:val="none" w:sz="0" w:space="0" w:color="auto"/>
                        <w:right w:val="none" w:sz="0" w:space="0" w:color="auto"/>
                      </w:divBdr>
                      <w:divsChild>
                        <w:div w:id="540479428">
                          <w:marLeft w:val="0"/>
                          <w:marRight w:val="0"/>
                          <w:marTop w:val="0"/>
                          <w:marBottom w:val="0"/>
                          <w:divBdr>
                            <w:top w:val="none" w:sz="0" w:space="0" w:color="auto"/>
                            <w:left w:val="none" w:sz="0" w:space="0" w:color="auto"/>
                            <w:bottom w:val="none" w:sz="0" w:space="0" w:color="auto"/>
                            <w:right w:val="none" w:sz="0" w:space="0" w:color="auto"/>
                          </w:divBdr>
                          <w:divsChild>
                            <w:div w:id="826626428">
                              <w:marLeft w:val="0"/>
                              <w:marRight w:val="0"/>
                              <w:marTop w:val="0"/>
                              <w:marBottom w:val="0"/>
                              <w:divBdr>
                                <w:top w:val="none" w:sz="0" w:space="0" w:color="auto"/>
                                <w:left w:val="none" w:sz="0" w:space="0" w:color="auto"/>
                                <w:bottom w:val="none" w:sz="0" w:space="0" w:color="auto"/>
                                <w:right w:val="none" w:sz="0" w:space="0" w:color="auto"/>
                              </w:divBdr>
                              <w:divsChild>
                                <w:div w:id="856888456">
                                  <w:marLeft w:val="0"/>
                                  <w:marRight w:val="0"/>
                                  <w:marTop w:val="0"/>
                                  <w:marBottom w:val="0"/>
                                  <w:divBdr>
                                    <w:top w:val="none" w:sz="0" w:space="0" w:color="auto"/>
                                    <w:left w:val="none" w:sz="0" w:space="0" w:color="auto"/>
                                    <w:bottom w:val="none" w:sz="0" w:space="0" w:color="auto"/>
                                    <w:right w:val="none" w:sz="0" w:space="0" w:color="auto"/>
                                  </w:divBdr>
                                  <w:divsChild>
                                    <w:div w:id="24409261">
                                      <w:marLeft w:val="0"/>
                                      <w:marRight w:val="0"/>
                                      <w:marTop w:val="0"/>
                                      <w:marBottom w:val="0"/>
                                      <w:divBdr>
                                        <w:top w:val="none" w:sz="0" w:space="0" w:color="auto"/>
                                        <w:left w:val="none" w:sz="0" w:space="0" w:color="auto"/>
                                        <w:bottom w:val="none" w:sz="0" w:space="0" w:color="auto"/>
                                        <w:right w:val="none" w:sz="0" w:space="0" w:color="auto"/>
                                      </w:divBdr>
                                      <w:divsChild>
                                        <w:div w:id="874002249">
                                          <w:marLeft w:val="0"/>
                                          <w:marRight w:val="0"/>
                                          <w:marTop w:val="0"/>
                                          <w:marBottom w:val="0"/>
                                          <w:divBdr>
                                            <w:top w:val="none" w:sz="0" w:space="0" w:color="auto"/>
                                            <w:left w:val="none" w:sz="0" w:space="0" w:color="auto"/>
                                            <w:bottom w:val="none" w:sz="0" w:space="0" w:color="auto"/>
                                            <w:right w:val="none" w:sz="0" w:space="0" w:color="auto"/>
                                          </w:divBdr>
                                          <w:divsChild>
                                            <w:div w:id="424766850">
                                              <w:marLeft w:val="0"/>
                                              <w:marRight w:val="0"/>
                                              <w:marTop w:val="0"/>
                                              <w:marBottom w:val="0"/>
                                              <w:divBdr>
                                                <w:top w:val="none" w:sz="0" w:space="0" w:color="auto"/>
                                                <w:left w:val="none" w:sz="0" w:space="0" w:color="auto"/>
                                                <w:bottom w:val="none" w:sz="0" w:space="0" w:color="auto"/>
                                                <w:right w:val="none" w:sz="0" w:space="0" w:color="auto"/>
                                              </w:divBdr>
                                              <w:divsChild>
                                                <w:div w:id="19474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1820033">
      <w:bodyDiv w:val="1"/>
      <w:marLeft w:val="0"/>
      <w:marRight w:val="0"/>
      <w:marTop w:val="0"/>
      <w:marBottom w:val="0"/>
      <w:divBdr>
        <w:top w:val="none" w:sz="0" w:space="0" w:color="auto"/>
        <w:left w:val="none" w:sz="0" w:space="0" w:color="auto"/>
        <w:bottom w:val="none" w:sz="0" w:space="0" w:color="auto"/>
        <w:right w:val="none" w:sz="0" w:space="0" w:color="auto"/>
      </w:divBdr>
    </w:div>
    <w:div w:id="1302341319">
      <w:bodyDiv w:val="1"/>
      <w:marLeft w:val="0"/>
      <w:marRight w:val="0"/>
      <w:marTop w:val="0"/>
      <w:marBottom w:val="0"/>
      <w:divBdr>
        <w:top w:val="none" w:sz="0" w:space="0" w:color="auto"/>
        <w:left w:val="none" w:sz="0" w:space="0" w:color="auto"/>
        <w:bottom w:val="none" w:sz="0" w:space="0" w:color="auto"/>
        <w:right w:val="none" w:sz="0" w:space="0" w:color="auto"/>
      </w:divBdr>
      <w:divsChild>
        <w:div w:id="1752509128">
          <w:marLeft w:val="0"/>
          <w:marRight w:val="0"/>
          <w:marTop w:val="0"/>
          <w:marBottom w:val="0"/>
          <w:divBdr>
            <w:top w:val="none" w:sz="0" w:space="0" w:color="auto"/>
            <w:left w:val="none" w:sz="0" w:space="0" w:color="auto"/>
            <w:bottom w:val="none" w:sz="0" w:space="0" w:color="auto"/>
            <w:right w:val="none" w:sz="0" w:space="0" w:color="auto"/>
          </w:divBdr>
          <w:divsChild>
            <w:div w:id="2021547047">
              <w:marLeft w:val="0"/>
              <w:marRight w:val="0"/>
              <w:marTop w:val="0"/>
              <w:marBottom w:val="0"/>
              <w:divBdr>
                <w:top w:val="none" w:sz="0" w:space="0" w:color="auto"/>
                <w:left w:val="none" w:sz="0" w:space="0" w:color="auto"/>
                <w:bottom w:val="none" w:sz="0" w:space="0" w:color="auto"/>
                <w:right w:val="none" w:sz="0" w:space="0" w:color="auto"/>
              </w:divBdr>
              <w:divsChild>
                <w:div w:id="1658342692">
                  <w:marLeft w:val="0"/>
                  <w:marRight w:val="0"/>
                  <w:marTop w:val="0"/>
                  <w:marBottom w:val="0"/>
                  <w:divBdr>
                    <w:top w:val="none" w:sz="0" w:space="0" w:color="auto"/>
                    <w:left w:val="none" w:sz="0" w:space="0" w:color="auto"/>
                    <w:bottom w:val="none" w:sz="0" w:space="0" w:color="auto"/>
                    <w:right w:val="none" w:sz="0" w:space="0" w:color="auto"/>
                  </w:divBdr>
                  <w:divsChild>
                    <w:div w:id="1773620375">
                      <w:marLeft w:val="5355"/>
                      <w:marRight w:val="0"/>
                      <w:marTop w:val="615"/>
                      <w:marBottom w:val="0"/>
                      <w:divBdr>
                        <w:top w:val="none" w:sz="0" w:space="0" w:color="auto"/>
                        <w:left w:val="none" w:sz="0" w:space="0" w:color="auto"/>
                        <w:bottom w:val="none" w:sz="0" w:space="0" w:color="auto"/>
                        <w:right w:val="none" w:sz="0" w:space="0" w:color="auto"/>
                      </w:divBdr>
                      <w:divsChild>
                        <w:div w:id="1292908133">
                          <w:marLeft w:val="0"/>
                          <w:marRight w:val="0"/>
                          <w:marTop w:val="0"/>
                          <w:marBottom w:val="0"/>
                          <w:divBdr>
                            <w:top w:val="none" w:sz="0" w:space="0" w:color="auto"/>
                            <w:left w:val="none" w:sz="0" w:space="0" w:color="auto"/>
                            <w:bottom w:val="none" w:sz="0" w:space="0" w:color="auto"/>
                            <w:right w:val="none" w:sz="0" w:space="0" w:color="auto"/>
                          </w:divBdr>
                          <w:divsChild>
                            <w:div w:id="1669749615">
                              <w:marLeft w:val="0"/>
                              <w:marRight w:val="0"/>
                              <w:marTop w:val="0"/>
                              <w:marBottom w:val="0"/>
                              <w:divBdr>
                                <w:top w:val="none" w:sz="0" w:space="0" w:color="auto"/>
                                <w:left w:val="none" w:sz="0" w:space="0" w:color="auto"/>
                                <w:bottom w:val="none" w:sz="0" w:space="0" w:color="auto"/>
                                <w:right w:val="none" w:sz="0" w:space="0" w:color="auto"/>
                              </w:divBdr>
                              <w:divsChild>
                                <w:div w:id="17957080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943710">
      <w:bodyDiv w:val="1"/>
      <w:marLeft w:val="0"/>
      <w:marRight w:val="0"/>
      <w:marTop w:val="0"/>
      <w:marBottom w:val="0"/>
      <w:divBdr>
        <w:top w:val="none" w:sz="0" w:space="0" w:color="auto"/>
        <w:left w:val="none" w:sz="0" w:space="0" w:color="auto"/>
        <w:bottom w:val="none" w:sz="0" w:space="0" w:color="auto"/>
        <w:right w:val="none" w:sz="0" w:space="0" w:color="auto"/>
      </w:divBdr>
      <w:divsChild>
        <w:div w:id="678123121">
          <w:marLeft w:val="0"/>
          <w:marRight w:val="0"/>
          <w:marTop w:val="0"/>
          <w:marBottom w:val="0"/>
          <w:divBdr>
            <w:top w:val="none" w:sz="0" w:space="0" w:color="auto"/>
            <w:left w:val="none" w:sz="0" w:space="0" w:color="auto"/>
            <w:bottom w:val="none" w:sz="0" w:space="0" w:color="auto"/>
            <w:right w:val="none" w:sz="0" w:space="0" w:color="auto"/>
          </w:divBdr>
          <w:divsChild>
            <w:div w:id="2110854657">
              <w:marLeft w:val="0"/>
              <w:marRight w:val="0"/>
              <w:marTop w:val="0"/>
              <w:marBottom w:val="0"/>
              <w:divBdr>
                <w:top w:val="none" w:sz="0" w:space="0" w:color="auto"/>
                <w:left w:val="none" w:sz="0" w:space="0" w:color="auto"/>
                <w:bottom w:val="none" w:sz="0" w:space="0" w:color="auto"/>
                <w:right w:val="none" w:sz="0" w:space="0" w:color="auto"/>
              </w:divBdr>
              <w:divsChild>
                <w:div w:id="1571964282">
                  <w:marLeft w:val="0"/>
                  <w:marRight w:val="0"/>
                  <w:marTop w:val="0"/>
                  <w:marBottom w:val="0"/>
                  <w:divBdr>
                    <w:top w:val="none" w:sz="0" w:space="0" w:color="auto"/>
                    <w:left w:val="none" w:sz="0" w:space="0" w:color="auto"/>
                    <w:bottom w:val="none" w:sz="0" w:space="0" w:color="auto"/>
                    <w:right w:val="none" w:sz="0" w:space="0" w:color="auto"/>
                  </w:divBdr>
                  <w:divsChild>
                    <w:div w:id="501505960">
                      <w:marLeft w:val="2325"/>
                      <w:marRight w:val="0"/>
                      <w:marTop w:val="0"/>
                      <w:marBottom w:val="0"/>
                      <w:divBdr>
                        <w:top w:val="none" w:sz="0" w:space="0" w:color="auto"/>
                        <w:left w:val="none" w:sz="0" w:space="0" w:color="auto"/>
                        <w:bottom w:val="none" w:sz="0" w:space="0" w:color="auto"/>
                        <w:right w:val="none" w:sz="0" w:space="0" w:color="auto"/>
                      </w:divBdr>
                      <w:divsChild>
                        <w:div w:id="591158112">
                          <w:marLeft w:val="0"/>
                          <w:marRight w:val="0"/>
                          <w:marTop w:val="0"/>
                          <w:marBottom w:val="0"/>
                          <w:divBdr>
                            <w:top w:val="none" w:sz="0" w:space="0" w:color="auto"/>
                            <w:left w:val="none" w:sz="0" w:space="0" w:color="auto"/>
                            <w:bottom w:val="none" w:sz="0" w:space="0" w:color="auto"/>
                            <w:right w:val="none" w:sz="0" w:space="0" w:color="auto"/>
                          </w:divBdr>
                          <w:divsChild>
                            <w:div w:id="1187330503">
                              <w:marLeft w:val="0"/>
                              <w:marRight w:val="0"/>
                              <w:marTop w:val="0"/>
                              <w:marBottom w:val="0"/>
                              <w:divBdr>
                                <w:top w:val="none" w:sz="0" w:space="0" w:color="auto"/>
                                <w:left w:val="none" w:sz="0" w:space="0" w:color="auto"/>
                                <w:bottom w:val="none" w:sz="0" w:space="0" w:color="auto"/>
                                <w:right w:val="none" w:sz="0" w:space="0" w:color="auto"/>
                              </w:divBdr>
                              <w:divsChild>
                                <w:div w:id="1384715300">
                                  <w:marLeft w:val="0"/>
                                  <w:marRight w:val="0"/>
                                  <w:marTop w:val="0"/>
                                  <w:marBottom w:val="0"/>
                                  <w:divBdr>
                                    <w:top w:val="none" w:sz="0" w:space="0" w:color="auto"/>
                                    <w:left w:val="none" w:sz="0" w:space="0" w:color="auto"/>
                                    <w:bottom w:val="none" w:sz="0" w:space="0" w:color="auto"/>
                                    <w:right w:val="none" w:sz="0" w:space="0" w:color="auto"/>
                                  </w:divBdr>
                                  <w:divsChild>
                                    <w:div w:id="460995463">
                                      <w:marLeft w:val="0"/>
                                      <w:marRight w:val="0"/>
                                      <w:marTop w:val="0"/>
                                      <w:marBottom w:val="0"/>
                                      <w:divBdr>
                                        <w:top w:val="none" w:sz="0" w:space="0" w:color="auto"/>
                                        <w:left w:val="none" w:sz="0" w:space="0" w:color="auto"/>
                                        <w:bottom w:val="none" w:sz="0" w:space="0" w:color="auto"/>
                                        <w:right w:val="none" w:sz="0" w:space="0" w:color="auto"/>
                                      </w:divBdr>
                                      <w:divsChild>
                                        <w:div w:id="331832770">
                                          <w:marLeft w:val="0"/>
                                          <w:marRight w:val="0"/>
                                          <w:marTop w:val="0"/>
                                          <w:marBottom w:val="0"/>
                                          <w:divBdr>
                                            <w:top w:val="none" w:sz="0" w:space="0" w:color="auto"/>
                                            <w:left w:val="none" w:sz="0" w:space="0" w:color="auto"/>
                                            <w:bottom w:val="none" w:sz="0" w:space="0" w:color="auto"/>
                                            <w:right w:val="none" w:sz="0" w:space="0" w:color="auto"/>
                                          </w:divBdr>
                                          <w:divsChild>
                                            <w:div w:id="970553391">
                                              <w:marLeft w:val="0"/>
                                              <w:marRight w:val="0"/>
                                              <w:marTop w:val="0"/>
                                              <w:marBottom w:val="0"/>
                                              <w:divBdr>
                                                <w:top w:val="none" w:sz="0" w:space="0" w:color="auto"/>
                                                <w:left w:val="none" w:sz="0" w:space="0" w:color="auto"/>
                                                <w:bottom w:val="none" w:sz="0" w:space="0" w:color="auto"/>
                                                <w:right w:val="none" w:sz="0" w:space="0" w:color="auto"/>
                                              </w:divBdr>
                                              <w:divsChild>
                                                <w:div w:id="818572677">
                                                  <w:marLeft w:val="0"/>
                                                  <w:marRight w:val="0"/>
                                                  <w:marTop w:val="0"/>
                                                  <w:marBottom w:val="0"/>
                                                  <w:divBdr>
                                                    <w:top w:val="none" w:sz="0" w:space="0" w:color="auto"/>
                                                    <w:left w:val="none" w:sz="0" w:space="0" w:color="auto"/>
                                                    <w:bottom w:val="none" w:sz="0" w:space="0" w:color="auto"/>
                                                    <w:right w:val="none" w:sz="0" w:space="0" w:color="auto"/>
                                                  </w:divBdr>
                                                  <w:divsChild>
                                                    <w:div w:id="382951649">
                                                      <w:marLeft w:val="0"/>
                                                      <w:marRight w:val="0"/>
                                                      <w:marTop w:val="0"/>
                                                      <w:marBottom w:val="0"/>
                                                      <w:divBdr>
                                                        <w:top w:val="none" w:sz="0" w:space="0" w:color="auto"/>
                                                        <w:left w:val="none" w:sz="0" w:space="0" w:color="auto"/>
                                                        <w:bottom w:val="none" w:sz="0" w:space="0" w:color="auto"/>
                                                        <w:right w:val="none" w:sz="0" w:space="0" w:color="auto"/>
                                                      </w:divBdr>
                                                    </w:div>
                                                    <w:div w:id="631593831">
                                                      <w:marLeft w:val="0"/>
                                                      <w:marRight w:val="0"/>
                                                      <w:marTop w:val="0"/>
                                                      <w:marBottom w:val="0"/>
                                                      <w:divBdr>
                                                        <w:top w:val="none" w:sz="0" w:space="0" w:color="auto"/>
                                                        <w:left w:val="none" w:sz="0" w:space="0" w:color="auto"/>
                                                        <w:bottom w:val="none" w:sz="0" w:space="0" w:color="auto"/>
                                                        <w:right w:val="none" w:sz="0" w:space="0" w:color="auto"/>
                                                      </w:divBdr>
                                                    </w:div>
                                                    <w:div w:id="962728412">
                                                      <w:marLeft w:val="0"/>
                                                      <w:marRight w:val="0"/>
                                                      <w:marTop w:val="0"/>
                                                      <w:marBottom w:val="0"/>
                                                      <w:divBdr>
                                                        <w:top w:val="none" w:sz="0" w:space="0" w:color="auto"/>
                                                        <w:left w:val="none" w:sz="0" w:space="0" w:color="auto"/>
                                                        <w:bottom w:val="none" w:sz="0" w:space="0" w:color="auto"/>
                                                        <w:right w:val="none" w:sz="0" w:space="0" w:color="auto"/>
                                                      </w:divBdr>
                                                    </w:div>
                                                    <w:div w:id="15175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947407">
      <w:bodyDiv w:val="1"/>
      <w:marLeft w:val="0"/>
      <w:marRight w:val="0"/>
      <w:marTop w:val="0"/>
      <w:marBottom w:val="0"/>
      <w:divBdr>
        <w:top w:val="none" w:sz="0" w:space="0" w:color="auto"/>
        <w:left w:val="none" w:sz="0" w:space="0" w:color="auto"/>
        <w:bottom w:val="none" w:sz="0" w:space="0" w:color="auto"/>
        <w:right w:val="none" w:sz="0" w:space="0" w:color="auto"/>
      </w:divBdr>
    </w:div>
    <w:div w:id="1553157356">
      <w:bodyDiv w:val="1"/>
      <w:marLeft w:val="0"/>
      <w:marRight w:val="0"/>
      <w:marTop w:val="0"/>
      <w:marBottom w:val="0"/>
      <w:divBdr>
        <w:top w:val="none" w:sz="0" w:space="0" w:color="auto"/>
        <w:left w:val="none" w:sz="0" w:space="0" w:color="auto"/>
        <w:bottom w:val="none" w:sz="0" w:space="0" w:color="auto"/>
        <w:right w:val="none" w:sz="0" w:space="0" w:color="auto"/>
      </w:divBdr>
    </w:div>
    <w:div w:id="1617061353">
      <w:bodyDiv w:val="1"/>
      <w:marLeft w:val="0"/>
      <w:marRight w:val="0"/>
      <w:marTop w:val="0"/>
      <w:marBottom w:val="0"/>
      <w:divBdr>
        <w:top w:val="none" w:sz="0" w:space="0" w:color="auto"/>
        <w:left w:val="none" w:sz="0" w:space="0" w:color="auto"/>
        <w:bottom w:val="none" w:sz="0" w:space="0" w:color="auto"/>
        <w:right w:val="none" w:sz="0" w:space="0" w:color="auto"/>
      </w:divBdr>
    </w:div>
    <w:div w:id="1678313487">
      <w:bodyDiv w:val="1"/>
      <w:marLeft w:val="0"/>
      <w:marRight w:val="0"/>
      <w:marTop w:val="0"/>
      <w:marBottom w:val="0"/>
      <w:divBdr>
        <w:top w:val="none" w:sz="0" w:space="0" w:color="auto"/>
        <w:left w:val="none" w:sz="0" w:space="0" w:color="auto"/>
        <w:bottom w:val="none" w:sz="0" w:space="0" w:color="auto"/>
        <w:right w:val="none" w:sz="0" w:space="0" w:color="auto"/>
      </w:divBdr>
      <w:divsChild>
        <w:div w:id="1959725172">
          <w:marLeft w:val="0"/>
          <w:marRight w:val="0"/>
          <w:marTop w:val="0"/>
          <w:marBottom w:val="0"/>
          <w:divBdr>
            <w:top w:val="none" w:sz="0" w:space="0" w:color="auto"/>
            <w:left w:val="none" w:sz="0" w:space="0" w:color="auto"/>
            <w:bottom w:val="none" w:sz="0" w:space="0" w:color="auto"/>
            <w:right w:val="none" w:sz="0" w:space="0" w:color="auto"/>
          </w:divBdr>
          <w:divsChild>
            <w:div w:id="2002463123">
              <w:marLeft w:val="0"/>
              <w:marRight w:val="0"/>
              <w:marTop w:val="0"/>
              <w:marBottom w:val="0"/>
              <w:divBdr>
                <w:top w:val="none" w:sz="0" w:space="0" w:color="auto"/>
                <w:left w:val="none" w:sz="0" w:space="0" w:color="auto"/>
                <w:bottom w:val="none" w:sz="0" w:space="0" w:color="auto"/>
                <w:right w:val="none" w:sz="0" w:space="0" w:color="auto"/>
              </w:divBdr>
              <w:divsChild>
                <w:div w:id="1339579895">
                  <w:marLeft w:val="0"/>
                  <w:marRight w:val="0"/>
                  <w:marTop w:val="0"/>
                  <w:marBottom w:val="0"/>
                  <w:divBdr>
                    <w:top w:val="none" w:sz="0" w:space="0" w:color="auto"/>
                    <w:left w:val="none" w:sz="0" w:space="0" w:color="auto"/>
                    <w:bottom w:val="none" w:sz="0" w:space="0" w:color="auto"/>
                    <w:right w:val="none" w:sz="0" w:space="0" w:color="auto"/>
                  </w:divBdr>
                  <w:divsChild>
                    <w:div w:id="1076514106">
                      <w:marLeft w:val="2325"/>
                      <w:marRight w:val="0"/>
                      <w:marTop w:val="0"/>
                      <w:marBottom w:val="0"/>
                      <w:divBdr>
                        <w:top w:val="none" w:sz="0" w:space="0" w:color="auto"/>
                        <w:left w:val="none" w:sz="0" w:space="0" w:color="auto"/>
                        <w:bottom w:val="none" w:sz="0" w:space="0" w:color="auto"/>
                        <w:right w:val="none" w:sz="0" w:space="0" w:color="auto"/>
                      </w:divBdr>
                      <w:divsChild>
                        <w:div w:id="912162323">
                          <w:marLeft w:val="0"/>
                          <w:marRight w:val="0"/>
                          <w:marTop w:val="0"/>
                          <w:marBottom w:val="0"/>
                          <w:divBdr>
                            <w:top w:val="none" w:sz="0" w:space="0" w:color="auto"/>
                            <w:left w:val="none" w:sz="0" w:space="0" w:color="auto"/>
                            <w:bottom w:val="none" w:sz="0" w:space="0" w:color="auto"/>
                            <w:right w:val="none" w:sz="0" w:space="0" w:color="auto"/>
                          </w:divBdr>
                          <w:divsChild>
                            <w:div w:id="1026833917">
                              <w:marLeft w:val="0"/>
                              <w:marRight w:val="0"/>
                              <w:marTop w:val="0"/>
                              <w:marBottom w:val="0"/>
                              <w:divBdr>
                                <w:top w:val="none" w:sz="0" w:space="0" w:color="auto"/>
                                <w:left w:val="none" w:sz="0" w:space="0" w:color="auto"/>
                                <w:bottom w:val="none" w:sz="0" w:space="0" w:color="auto"/>
                                <w:right w:val="none" w:sz="0" w:space="0" w:color="auto"/>
                              </w:divBdr>
                              <w:divsChild>
                                <w:div w:id="947852765">
                                  <w:marLeft w:val="0"/>
                                  <w:marRight w:val="0"/>
                                  <w:marTop w:val="0"/>
                                  <w:marBottom w:val="0"/>
                                  <w:divBdr>
                                    <w:top w:val="none" w:sz="0" w:space="0" w:color="auto"/>
                                    <w:left w:val="none" w:sz="0" w:space="0" w:color="auto"/>
                                    <w:bottom w:val="none" w:sz="0" w:space="0" w:color="auto"/>
                                    <w:right w:val="none" w:sz="0" w:space="0" w:color="auto"/>
                                  </w:divBdr>
                                  <w:divsChild>
                                    <w:div w:id="239296230">
                                      <w:marLeft w:val="0"/>
                                      <w:marRight w:val="0"/>
                                      <w:marTop w:val="0"/>
                                      <w:marBottom w:val="0"/>
                                      <w:divBdr>
                                        <w:top w:val="none" w:sz="0" w:space="0" w:color="auto"/>
                                        <w:left w:val="none" w:sz="0" w:space="0" w:color="auto"/>
                                        <w:bottom w:val="none" w:sz="0" w:space="0" w:color="auto"/>
                                        <w:right w:val="none" w:sz="0" w:space="0" w:color="auto"/>
                                      </w:divBdr>
                                      <w:divsChild>
                                        <w:div w:id="2108504090">
                                          <w:marLeft w:val="0"/>
                                          <w:marRight w:val="0"/>
                                          <w:marTop w:val="0"/>
                                          <w:marBottom w:val="0"/>
                                          <w:divBdr>
                                            <w:top w:val="none" w:sz="0" w:space="0" w:color="auto"/>
                                            <w:left w:val="none" w:sz="0" w:space="0" w:color="auto"/>
                                            <w:bottom w:val="none" w:sz="0" w:space="0" w:color="auto"/>
                                            <w:right w:val="none" w:sz="0" w:space="0" w:color="auto"/>
                                          </w:divBdr>
                                          <w:divsChild>
                                            <w:div w:id="1261256910">
                                              <w:marLeft w:val="0"/>
                                              <w:marRight w:val="0"/>
                                              <w:marTop w:val="0"/>
                                              <w:marBottom w:val="0"/>
                                              <w:divBdr>
                                                <w:top w:val="none" w:sz="0" w:space="0" w:color="auto"/>
                                                <w:left w:val="none" w:sz="0" w:space="0" w:color="auto"/>
                                                <w:bottom w:val="none" w:sz="0" w:space="0" w:color="auto"/>
                                                <w:right w:val="none" w:sz="0" w:space="0" w:color="auto"/>
                                              </w:divBdr>
                                              <w:divsChild>
                                                <w:div w:id="461772970">
                                                  <w:marLeft w:val="0"/>
                                                  <w:marRight w:val="0"/>
                                                  <w:marTop w:val="0"/>
                                                  <w:marBottom w:val="0"/>
                                                  <w:divBdr>
                                                    <w:top w:val="none" w:sz="0" w:space="0" w:color="auto"/>
                                                    <w:left w:val="none" w:sz="0" w:space="0" w:color="auto"/>
                                                    <w:bottom w:val="none" w:sz="0" w:space="0" w:color="auto"/>
                                                    <w:right w:val="none" w:sz="0" w:space="0" w:color="auto"/>
                                                  </w:divBdr>
                                                  <w:divsChild>
                                                    <w:div w:id="1145395737">
                                                      <w:marLeft w:val="0"/>
                                                      <w:marRight w:val="0"/>
                                                      <w:marTop w:val="0"/>
                                                      <w:marBottom w:val="0"/>
                                                      <w:divBdr>
                                                        <w:top w:val="none" w:sz="0" w:space="0" w:color="auto"/>
                                                        <w:left w:val="none" w:sz="0" w:space="0" w:color="auto"/>
                                                        <w:bottom w:val="none" w:sz="0" w:space="0" w:color="auto"/>
                                                        <w:right w:val="none" w:sz="0" w:space="0" w:color="auto"/>
                                                      </w:divBdr>
                                                    </w:div>
                                                    <w:div w:id="3189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9642541">
      <w:bodyDiv w:val="1"/>
      <w:marLeft w:val="0"/>
      <w:marRight w:val="0"/>
      <w:marTop w:val="0"/>
      <w:marBottom w:val="0"/>
      <w:divBdr>
        <w:top w:val="none" w:sz="0" w:space="0" w:color="auto"/>
        <w:left w:val="none" w:sz="0" w:space="0" w:color="auto"/>
        <w:bottom w:val="none" w:sz="0" w:space="0" w:color="auto"/>
        <w:right w:val="none" w:sz="0" w:space="0" w:color="auto"/>
      </w:divBdr>
    </w:div>
    <w:div w:id="1806195122">
      <w:bodyDiv w:val="1"/>
      <w:marLeft w:val="0"/>
      <w:marRight w:val="0"/>
      <w:marTop w:val="0"/>
      <w:marBottom w:val="0"/>
      <w:divBdr>
        <w:top w:val="none" w:sz="0" w:space="0" w:color="auto"/>
        <w:left w:val="none" w:sz="0" w:space="0" w:color="auto"/>
        <w:bottom w:val="none" w:sz="0" w:space="0" w:color="auto"/>
        <w:right w:val="none" w:sz="0" w:space="0" w:color="auto"/>
      </w:divBdr>
      <w:divsChild>
        <w:div w:id="218588917">
          <w:marLeft w:val="0"/>
          <w:marRight w:val="0"/>
          <w:marTop w:val="0"/>
          <w:marBottom w:val="0"/>
          <w:divBdr>
            <w:top w:val="none" w:sz="0" w:space="0" w:color="auto"/>
            <w:left w:val="none" w:sz="0" w:space="0" w:color="auto"/>
            <w:bottom w:val="none" w:sz="0" w:space="0" w:color="auto"/>
            <w:right w:val="none" w:sz="0" w:space="0" w:color="auto"/>
          </w:divBdr>
          <w:divsChild>
            <w:div w:id="1581989542">
              <w:marLeft w:val="0"/>
              <w:marRight w:val="0"/>
              <w:marTop w:val="0"/>
              <w:marBottom w:val="0"/>
              <w:divBdr>
                <w:top w:val="none" w:sz="0" w:space="0" w:color="auto"/>
                <w:left w:val="none" w:sz="0" w:space="0" w:color="auto"/>
                <w:bottom w:val="none" w:sz="0" w:space="0" w:color="auto"/>
                <w:right w:val="none" w:sz="0" w:space="0" w:color="auto"/>
              </w:divBdr>
              <w:divsChild>
                <w:div w:id="1021205583">
                  <w:marLeft w:val="0"/>
                  <w:marRight w:val="0"/>
                  <w:marTop w:val="0"/>
                  <w:marBottom w:val="0"/>
                  <w:divBdr>
                    <w:top w:val="none" w:sz="0" w:space="0" w:color="auto"/>
                    <w:left w:val="none" w:sz="0" w:space="0" w:color="auto"/>
                    <w:bottom w:val="none" w:sz="0" w:space="0" w:color="auto"/>
                    <w:right w:val="none" w:sz="0" w:space="0" w:color="auto"/>
                  </w:divBdr>
                  <w:divsChild>
                    <w:div w:id="384060176">
                      <w:marLeft w:val="2325"/>
                      <w:marRight w:val="0"/>
                      <w:marTop w:val="0"/>
                      <w:marBottom w:val="0"/>
                      <w:divBdr>
                        <w:top w:val="none" w:sz="0" w:space="0" w:color="auto"/>
                        <w:left w:val="none" w:sz="0" w:space="0" w:color="auto"/>
                        <w:bottom w:val="none" w:sz="0" w:space="0" w:color="auto"/>
                        <w:right w:val="none" w:sz="0" w:space="0" w:color="auto"/>
                      </w:divBdr>
                      <w:divsChild>
                        <w:div w:id="2098093253">
                          <w:marLeft w:val="0"/>
                          <w:marRight w:val="0"/>
                          <w:marTop w:val="0"/>
                          <w:marBottom w:val="0"/>
                          <w:divBdr>
                            <w:top w:val="none" w:sz="0" w:space="0" w:color="auto"/>
                            <w:left w:val="none" w:sz="0" w:space="0" w:color="auto"/>
                            <w:bottom w:val="none" w:sz="0" w:space="0" w:color="auto"/>
                            <w:right w:val="none" w:sz="0" w:space="0" w:color="auto"/>
                          </w:divBdr>
                          <w:divsChild>
                            <w:div w:id="1563057262">
                              <w:marLeft w:val="0"/>
                              <w:marRight w:val="0"/>
                              <w:marTop w:val="0"/>
                              <w:marBottom w:val="0"/>
                              <w:divBdr>
                                <w:top w:val="none" w:sz="0" w:space="0" w:color="auto"/>
                                <w:left w:val="none" w:sz="0" w:space="0" w:color="auto"/>
                                <w:bottom w:val="none" w:sz="0" w:space="0" w:color="auto"/>
                                <w:right w:val="none" w:sz="0" w:space="0" w:color="auto"/>
                              </w:divBdr>
                              <w:divsChild>
                                <w:div w:id="397870780">
                                  <w:marLeft w:val="0"/>
                                  <w:marRight w:val="0"/>
                                  <w:marTop w:val="0"/>
                                  <w:marBottom w:val="0"/>
                                  <w:divBdr>
                                    <w:top w:val="none" w:sz="0" w:space="0" w:color="auto"/>
                                    <w:left w:val="none" w:sz="0" w:space="0" w:color="auto"/>
                                    <w:bottom w:val="none" w:sz="0" w:space="0" w:color="auto"/>
                                    <w:right w:val="none" w:sz="0" w:space="0" w:color="auto"/>
                                  </w:divBdr>
                                  <w:divsChild>
                                    <w:div w:id="400636479">
                                      <w:marLeft w:val="0"/>
                                      <w:marRight w:val="0"/>
                                      <w:marTop w:val="0"/>
                                      <w:marBottom w:val="0"/>
                                      <w:divBdr>
                                        <w:top w:val="none" w:sz="0" w:space="0" w:color="auto"/>
                                        <w:left w:val="none" w:sz="0" w:space="0" w:color="auto"/>
                                        <w:bottom w:val="none" w:sz="0" w:space="0" w:color="auto"/>
                                        <w:right w:val="none" w:sz="0" w:space="0" w:color="auto"/>
                                      </w:divBdr>
                                      <w:divsChild>
                                        <w:div w:id="1529753293">
                                          <w:marLeft w:val="0"/>
                                          <w:marRight w:val="0"/>
                                          <w:marTop w:val="0"/>
                                          <w:marBottom w:val="0"/>
                                          <w:divBdr>
                                            <w:top w:val="none" w:sz="0" w:space="0" w:color="auto"/>
                                            <w:left w:val="none" w:sz="0" w:space="0" w:color="auto"/>
                                            <w:bottom w:val="none" w:sz="0" w:space="0" w:color="auto"/>
                                            <w:right w:val="none" w:sz="0" w:space="0" w:color="auto"/>
                                          </w:divBdr>
                                          <w:divsChild>
                                            <w:div w:id="128938517">
                                              <w:marLeft w:val="0"/>
                                              <w:marRight w:val="0"/>
                                              <w:marTop w:val="0"/>
                                              <w:marBottom w:val="0"/>
                                              <w:divBdr>
                                                <w:top w:val="none" w:sz="0" w:space="0" w:color="auto"/>
                                                <w:left w:val="none" w:sz="0" w:space="0" w:color="auto"/>
                                                <w:bottom w:val="none" w:sz="0" w:space="0" w:color="auto"/>
                                                <w:right w:val="none" w:sz="0" w:space="0" w:color="auto"/>
                                              </w:divBdr>
                                              <w:divsChild>
                                                <w:div w:id="1301615084">
                                                  <w:marLeft w:val="0"/>
                                                  <w:marRight w:val="0"/>
                                                  <w:marTop w:val="0"/>
                                                  <w:marBottom w:val="0"/>
                                                  <w:divBdr>
                                                    <w:top w:val="none" w:sz="0" w:space="0" w:color="auto"/>
                                                    <w:left w:val="none" w:sz="0" w:space="0" w:color="auto"/>
                                                    <w:bottom w:val="none" w:sz="0" w:space="0" w:color="auto"/>
                                                    <w:right w:val="none" w:sz="0" w:space="0" w:color="auto"/>
                                                  </w:divBdr>
                                                  <w:divsChild>
                                                    <w:div w:id="314727880">
                                                      <w:marLeft w:val="0"/>
                                                      <w:marRight w:val="0"/>
                                                      <w:marTop w:val="0"/>
                                                      <w:marBottom w:val="0"/>
                                                      <w:divBdr>
                                                        <w:top w:val="none" w:sz="0" w:space="0" w:color="auto"/>
                                                        <w:left w:val="none" w:sz="0" w:space="0" w:color="auto"/>
                                                        <w:bottom w:val="none" w:sz="0" w:space="0" w:color="auto"/>
                                                        <w:right w:val="none" w:sz="0" w:space="0" w:color="auto"/>
                                                      </w:divBdr>
                                                    </w:div>
                                                    <w:div w:id="323750856">
                                                      <w:marLeft w:val="0"/>
                                                      <w:marRight w:val="0"/>
                                                      <w:marTop w:val="0"/>
                                                      <w:marBottom w:val="0"/>
                                                      <w:divBdr>
                                                        <w:top w:val="none" w:sz="0" w:space="0" w:color="auto"/>
                                                        <w:left w:val="none" w:sz="0" w:space="0" w:color="auto"/>
                                                        <w:bottom w:val="none" w:sz="0" w:space="0" w:color="auto"/>
                                                        <w:right w:val="none" w:sz="0" w:space="0" w:color="auto"/>
                                                      </w:divBdr>
                                                    </w:div>
                                                    <w:div w:id="637226737">
                                                      <w:marLeft w:val="0"/>
                                                      <w:marRight w:val="0"/>
                                                      <w:marTop w:val="0"/>
                                                      <w:marBottom w:val="0"/>
                                                      <w:divBdr>
                                                        <w:top w:val="none" w:sz="0" w:space="0" w:color="auto"/>
                                                        <w:left w:val="none" w:sz="0" w:space="0" w:color="auto"/>
                                                        <w:bottom w:val="none" w:sz="0" w:space="0" w:color="auto"/>
                                                        <w:right w:val="none" w:sz="0" w:space="0" w:color="auto"/>
                                                      </w:divBdr>
                                                    </w:div>
                                                    <w:div w:id="824130008">
                                                      <w:marLeft w:val="0"/>
                                                      <w:marRight w:val="0"/>
                                                      <w:marTop w:val="0"/>
                                                      <w:marBottom w:val="0"/>
                                                      <w:divBdr>
                                                        <w:top w:val="none" w:sz="0" w:space="0" w:color="auto"/>
                                                        <w:left w:val="none" w:sz="0" w:space="0" w:color="auto"/>
                                                        <w:bottom w:val="none" w:sz="0" w:space="0" w:color="auto"/>
                                                        <w:right w:val="none" w:sz="0" w:space="0" w:color="auto"/>
                                                      </w:divBdr>
                                                    </w:div>
                                                    <w:div w:id="835924370">
                                                      <w:marLeft w:val="0"/>
                                                      <w:marRight w:val="0"/>
                                                      <w:marTop w:val="0"/>
                                                      <w:marBottom w:val="0"/>
                                                      <w:divBdr>
                                                        <w:top w:val="none" w:sz="0" w:space="0" w:color="auto"/>
                                                        <w:left w:val="none" w:sz="0" w:space="0" w:color="auto"/>
                                                        <w:bottom w:val="none" w:sz="0" w:space="0" w:color="auto"/>
                                                        <w:right w:val="none" w:sz="0" w:space="0" w:color="auto"/>
                                                      </w:divBdr>
                                                    </w:div>
                                                    <w:div w:id="1121148922">
                                                      <w:marLeft w:val="0"/>
                                                      <w:marRight w:val="0"/>
                                                      <w:marTop w:val="0"/>
                                                      <w:marBottom w:val="0"/>
                                                      <w:divBdr>
                                                        <w:top w:val="none" w:sz="0" w:space="0" w:color="auto"/>
                                                        <w:left w:val="none" w:sz="0" w:space="0" w:color="auto"/>
                                                        <w:bottom w:val="none" w:sz="0" w:space="0" w:color="auto"/>
                                                        <w:right w:val="none" w:sz="0" w:space="0" w:color="auto"/>
                                                      </w:divBdr>
                                                    </w:div>
                                                    <w:div w:id="1525631440">
                                                      <w:marLeft w:val="0"/>
                                                      <w:marRight w:val="0"/>
                                                      <w:marTop w:val="0"/>
                                                      <w:marBottom w:val="0"/>
                                                      <w:divBdr>
                                                        <w:top w:val="none" w:sz="0" w:space="0" w:color="auto"/>
                                                        <w:left w:val="none" w:sz="0" w:space="0" w:color="auto"/>
                                                        <w:bottom w:val="none" w:sz="0" w:space="0" w:color="auto"/>
                                                        <w:right w:val="none" w:sz="0" w:space="0" w:color="auto"/>
                                                      </w:divBdr>
                                                    </w:div>
                                                    <w:div w:id="15825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0444348">
      <w:bodyDiv w:val="1"/>
      <w:marLeft w:val="0"/>
      <w:marRight w:val="0"/>
      <w:marTop w:val="0"/>
      <w:marBottom w:val="0"/>
      <w:divBdr>
        <w:top w:val="none" w:sz="0" w:space="0" w:color="auto"/>
        <w:left w:val="none" w:sz="0" w:space="0" w:color="auto"/>
        <w:bottom w:val="none" w:sz="0" w:space="0" w:color="auto"/>
        <w:right w:val="none" w:sz="0" w:space="0" w:color="auto"/>
      </w:divBdr>
      <w:divsChild>
        <w:div w:id="1982805882">
          <w:marLeft w:val="0"/>
          <w:marRight w:val="0"/>
          <w:marTop w:val="0"/>
          <w:marBottom w:val="0"/>
          <w:divBdr>
            <w:top w:val="none" w:sz="0" w:space="0" w:color="auto"/>
            <w:left w:val="none" w:sz="0" w:space="0" w:color="auto"/>
            <w:bottom w:val="none" w:sz="0" w:space="0" w:color="auto"/>
            <w:right w:val="none" w:sz="0" w:space="0" w:color="auto"/>
          </w:divBdr>
          <w:divsChild>
            <w:div w:id="496771447">
              <w:marLeft w:val="0"/>
              <w:marRight w:val="0"/>
              <w:marTop w:val="0"/>
              <w:marBottom w:val="0"/>
              <w:divBdr>
                <w:top w:val="none" w:sz="0" w:space="0" w:color="auto"/>
                <w:left w:val="none" w:sz="0" w:space="0" w:color="auto"/>
                <w:bottom w:val="none" w:sz="0" w:space="0" w:color="auto"/>
                <w:right w:val="none" w:sz="0" w:space="0" w:color="auto"/>
              </w:divBdr>
              <w:divsChild>
                <w:div w:id="1966109565">
                  <w:marLeft w:val="0"/>
                  <w:marRight w:val="0"/>
                  <w:marTop w:val="0"/>
                  <w:marBottom w:val="0"/>
                  <w:divBdr>
                    <w:top w:val="none" w:sz="0" w:space="0" w:color="auto"/>
                    <w:left w:val="none" w:sz="0" w:space="0" w:color="auto"/>
                    <w:bottom w:val="none" w:sz="0" w:space="0" w:color="auto"/>
                    <w:right w:val="none" w:sz="0" w:space="0" w:color="auto"/>
                  </w:divBdr>
                  <w:divsChild>
                    <w:div w:id="172963146">
                      <w:marLeft w:val="2325"/>
                      <w:marRight w:val="0"/>
                      <w:marTop w:val="0"/>
                      <w:marBottom w:val="0"/>
                      <w:divBdr>
                        <w:top w:val="none" w:sz="0" w:space="0" w:color="auto"/>
                        <w:left w:val="none" w:sz="0" w:space="0" w:color="auto"/>
                        <w:bottom w:val="none" w:sz="0" w:space="0" w:color="auto"/>
                        <w:right w:val="none" w:sz="0" w:space="0" w:color="auto"/>
                      </w:divBdr>
                      <w:divsChild>
                        <w:div w:id="973145238">
                          <w:marLeft w:val="0"/>
                          <w:marRight w:val="0"/>
                          <w:marTop w:val="0"/>
                          <w:marBottom w:val="0"/>
                          <w:divBdr>
                            <w:top w:val="none" w:sz="0" w:space="0" w:color="auto"/>
                            <w:left w:val="none" w:sz="0" w:space="0" w:color="auto"/>
                            <w:bottom w:val="none" w:sz="0" w:space="0" w:color="auto"/>
                            <w:right w:val="none" w:sz="0" w:space="0" w:color="auto"/>
                          </w:divBdr>
                          <w:divsChild>
                            <w:div w:id="1408377303">
                              <w:marLeft w:val="0"/>
                              <w:marRight w:val="0"/>
                              <w:marTop w:val="0"/>
                              <w:marBottom w:val="0"/>
                              <w:divBdr>
                                <w:top w:val="none" w:sz="0" w:space="0" w:color="auto"/>
                                <w:left w:val="none" w:sz="0" w:space="0" w:color="auto"/>
                                <w:bottom w:val="none" w:sz="0" w:space="0" w:color="auto"/>
                                <w:right w:val="none" w:sz="0" w:space="0" w:color="auto"/>
                              </w:divBdr>
                              <w:divsChild>
                                <w:div w:id="2116705849">
                                  <w:marLeft w:val="0"/>
                                  <w:marRight w:val="0"/>
                                  <w:marTop w:val="0"/>
                                  <w:marBottom w:val="0"/>
                                  <w:divBdr>
                                    <w:top w:val="none" w:sz="0" w:space="0" w:color="auto"/>
                                    <w:left w:val="none" w:sz="0" w:space="0" w:color="auto"/>
                                    <w:bottom w:val="none" w:sz="0" w:space="0" w:color="auto"/>
                                    <w:right w:val="none" w:sz="0" w:space="0" w:color="auto"/>
                                  </w:divBdr>
                                  <w:divsChild>
                                    <w:div w:id="9920158">
                                      <w:marLeft w:val="0"/>
                                      <w:marRight w:val="0"/>
                                      <w:marTop w:val="0"/>
                                      <w:marBottom w:val="0"/>
                                      <w:divBdr>
                                        <w:top w:val="none" w:sz="0" w:space="0" w:color="auto"/>
                                        <w:left w:val="none" w:sz="0" w:space="0" w:color="auto"/>
                                        <w:bottom w:val="none" w:sz="0" w:space="0" w:color="auto"/>
                                        <w:right w:val="none" w:sz="0" w:space="0" w:color="auto"/>
                                      </w:divBdr>
                                      <w:divsChild>
                                        <w:div w:id="1724979985">
                                          <w:marLeft w:val="0"/>
                                          <w:marRight w:val="0"/>
                                          <w:marTop w:val="0"/>
                                          <w:marBottom w:val="0"/>
                                          <w:divBdr>
                                            <w:top w:val="none" w:sz="0" w:space="0" w:color="auto"/>
                                            <w:left w:val="none" w:sz="0" w:space="0" w:color="auto"/>
                                            <w:bottom w:val="none" w:sz="0" w:space="0" w:color="auto"/>
                                            <w:right w:val="none" w:sz="0" w:space="0" w:color="auto"/>
                                          </w:divBdr>
                                          <w:divsChild>
                                            <w:div w:id="1952009271">
                                              <w:marLeft w:val="0"/>
                                              <w:marRight w:val="0"/>
                                              <w:marTop w:val="0"/>
                                              <w:marBottom w:val="0"/>
                                              <w:divBdr>
                                                <w:top w:val="none" w:sz="0" w:space="0" w:color="auto"/>
                                                <w:left w:val="none" w:sz="0" w:space="0" w:color="auto"/>
                                                <w:bottom w:val="none" w:sz="0" w:space="0" w:color="auto"/>
                                                <w:right w:val="none" w:sz="0" w:space="0" w:color="auto"/>
                                              </w:divBdr>
                                              <w:divsChild>
                                                <w:div w:id="1192917317">
                                                  <w:marLeft w:val="0"/>
                                                  <w:marRight w:val="0"/>
                                                  <w:marTop w:val="0"/>
                                                  <w:marBottom w:val="0"/>
                                                  <w:divBdr>
                                                    <w:top w:val="none" w:sz="0" w:space="0" w:color="auto"/>
                                                    <w:left w:val="none" w:sz="0" w:space="0" w:color="auto"/>
                                                    <w:bottom w:val="none" w:sz="0" w:space="0" w:color="auto"/>
                                                    <w:right w:val="none" w:sz="0" w:space="0" w:color="auto"/>
                                                  </w:divBdr>
                                                  <w:divsChild>
                                                    <w:div w:id="59330069">
                                                      <w:marLeft w:val="0"/>
                                                      <w:marRight w:val="0"/>
                                                      <w:marTop w:val="0"/>
                                                      <w:marBottom w:val="0"/>
                                                      <w:divBdr>
                                                        <w:top w:val="none" w:sz="0" w:space="0" w:color="auto"/>
                                                        <w:left w:val="none" w:sz="0" w:space="0" w:color="auto"/>
                                                        <w:bottom w:val="none" w:sz="0" w:space="0" w:color="auto"/>
                                                        <w:right w:val="none" w:sz="0" w:space="0" w:color="auto"/>
                                                      </w:divBdr>
                                                    </w:div>
                                                    <w:div w:id="368341263">
                                                      <w:marLeft w:val="0"/>
                                                      <w:marRight w:val="0"/>
                                                      <w:marTop w:val="0"/>
                                                      <w:marBottom w:val="0"/>
                                                      <w:divBdr>
                                                        <w:top w:val="none" w:sz="0" w:space="0" w:color="auto"/>
                                                        <w:left w:val="none" w:sz="0" w:space="0" w:color="auto"/>
                                                        <w:bottom w:val="none" w:sz="0" w:space="0" w:color="auto"/>
                                                        <w:right w:val="none" w:sz="0" w:space="0" w:color="auto"/>
                                                      </w:divBdr>
                                                    </w:div>
                                                    <w:div w:id="373236659">
                                                      <w:marLeft w:val="0"/>
                                                      <w:marRight w:val="0"/>
                                                      <w:marTop w:val="0"/>
                                                      <w:marBottom w:val="0"/>
                                                      <w:divBdr>
                                                        <w:top w:val="none" w:sz="0" w:space="0" w:color="auto"/>
                                                        <w:left w:val="none" w:sz="0" w:space="0" w:color="auto"/>
                                                        <w:bottom w:val="none" w:sz="0" w:space="0" w:color="auto"/>
                                                        <w:right w:val="none" w:sz="0" w:space="0" w:color="auto"/>
                                                      </w:divBdr>
                                                    </w:div>
                                                    <w:div w:id="494415766">
                                                      <w:marLeft w:val="0"/>
                                                      <w:marRight w:val="0"/>
                                                      <w:marTop w:val="0"/>
                                                      <w:marBottom w:val="0"/>
                                                      <w:divBdr>
                                                        <w:top w:val="none" w:sz="0" w:space="0" w:color="auto"/>
                                                        <w:left w:val="none" w:sz="0" w:space="0" w:color="auto"/>
                                                        <w:bottom w:val="none" w:sz="0" w:space="0" w:color="auto"/>
                                                        <w:right w:val="none" w:sz="0" w:space="0" w:color="auto"/>
                                                      </w:divBdr>
                                                    </w:div>
                                                    <w:div w:id="711418347">
                                                      <w:marLeft w:val="0"/>
                                                      <w:marRight w:val="0"/>
                                                      <w:marTop w:val="0"/>
                                                      <w:marBottom w:val="0"/>
                                                      <w:divBdr>
                                                        <w:top w:val="none" w:sz="0" w:space="0" w:color="auto"/>
                                                        <w:left w:val="none" w:sz="0" w:space="0" w:color="auto"/>
                                                        <w:bottom w:val="none" w:sz="0" w:space="0" w:color="auto"/>
                                                        <w:right w:val="none" w:sz="0" w:space="0" w:color="auto"/>
                                                      </w:divBdr>
                                                    </w:div>
                                                    <w:div w:id="819466970">
                                                      <w:marLeft w:val="0"/>
                                                      <w:marRight w:val="0"/>
                                                      <w:marTop w:val="0"/>
                                                      <w:marBottom w:val="0"/>
                                                      <w:divBdr>
                                                        <w:top w:val="none" w:sz="0" w:space="0" w:color="auto"/>
                                                        <w:left w:val="none" w:sz="0" w:space="0" w:color="auto"/>
                                                        <w:bottom w:val="none" w:sz="0" w:space="0" w:color="auto"/>
                                                        <w:right w:val="none" w:sz="0" w:space="0" w:color="auto"/>
                                                      </w:divBdr>
                                                    </w:div>
                                                    <w:div w:id="1193953756">
                                                      <w:marLeft w:val="0"/>
                                                      <w:marRight w:val="0"/>
                                                      <w:marTop w:val="0"/>
                                                      <w:marBottom w:val="0"/>
                                                      <w:divBdr>
                                                        <w:top w:val="none" w:sz="0" w:space="0" w:color="auto"/>
                                                        <w:left w:val="none" w:sz="0" w:space="0" w:color="auto"/>
                                                        <w:bottom w:val="none" w:sz="0" w:space="0" w:color="auto"/>
                                                        <w:right w:val="none" w:sz="0" w:space="0" w:color="auto"/>
                                                      </w:divBdr>
                                                    </w:div>
                                                    <w:div w:id="1975988521">
                                                      <w:marLeft w:val="0"/>
                                                      <w:marRight w:val="0"/>
                                                      <w:marTop w:val="0"/>
                                                      <w:marBottom w:val="0"/>
                                                      <w:divBdr>
                                                        <w:top w:val="none" w:sz="0" w:space="0" w:color="auto"/>
                                                        <w:left w:val="none" w:sz="0" w:space="0" w:color="auto"/>
                                                        <w:bottom w:val="none" w:sz="0" w:space="0" w:color="auto"/>
                                                        <w:right w:val="none" w:sz="0" w:space="0" w:color="auto"/>
                                                      </w:divBdr>
                                                    </w:div>
                                                    <w:div w:id="2100788059">
                                                      <w:marLeft w:val="0"/>
                                                      <w:marRight w:val="0"/>
                                                      <w:marTop w:val="0"/>
                                                      <w:marBottom w:val="0"/>
                                                      <w:divBdr>
                                                        <w:top w:val="none" w:sz="0" w:space="0" w:color="auto"/>
                                                        <w:left w:val="none" w:sz="0" w:space="0" w:color="auto"/>
                                                        <w:bottom w:val="none" w:sz="0" w:space="0" w:color="auto"/>
                                                        <w:right w:val="none" w:sz="0" w:space="0" w:color="auto"/>
                                                      </w:divBdr>
                                                    </w:div>
                                                    <w:div w:id="21222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2451270">
      <w:bodyDiv w:val="1"/>
      <w:marLeft w:val="0"/>
      <w:marRight w:val="0"/>
      <w:marTop w:val="0"/>
      <w:marBottom w:val="0"/>
      <w:divBdr>
        <w:top w:val="none" w:sz="0" w:space="0" w:color="auto"/>
        <w:left w:val="none" w:sz="0" w:space="0" w:color="auto"/>
        <w:bottom w:val="none" w:sz="0" w:space="0" w:color="auto"/>
        <w:right w:val="none" w:sz="0" w:space="0" w:color="auto"/>
      </w:divBdr>
    </w:div>
    <w:div w:id="1937128528">
      <w:bodyDiv w:val="1"/>
      <w:marLeft w:val="0"/>
      <w:marRight w:val="0"/>
      <w:marTop w:val="0"/>
      <w:marBottom w:val="0"/>
      <w:divBdr>
        <w:top w:val="none" w:sz="0" w:space="0" w:color="auto"/>
        <w:left w:val="none" w:sz="0" w:space="0" w:color="auto"/>
        <w:bottom w:val="none" w:sz="0" w:space="0" w:color="auto"/>
        <w:right w:val="none" w:sz="0" w:space="0" w:color="auto"/>
      </w:divBdr>
      <w:divsChild>
        <w:div w:id="625236661">
          <w:marLeft w:val="0"/>
          <w:marRight w:val="0"/>
          <w:marTop w:val="0"/>
          <w:marBottom w:val="0"/>
          <w:divBdr>
            <w:top w:val="none" w:sz="0" w:space="0" w:color="auto"/>
            <w:left w:val="none" w:sz="0" w:space="0" w:color="auto"/>
            <w:bottom w:val="none" w:sz="0" w:space="0" w:color="auto"/>
            <w:right w:val="none" w:sz="0" w:space="0" w:color="auto"/>
          </w:divBdr>
          <w:divsChild>
            <w:div w:id="442264144">
              <w:marLeft w:val="0"/>
              <w:marRight w:val="0"/>
              <w:marTop w:val="0"/>
              <w:marBottom w:val="0"/>
              <w:divBdr>
                <w:top w:val="none" w:sz="0" w:space="0" w:color="auto"/>
                <w:left w:val="none" w:sz="0" w:space="0" w:color="auto"/>
                <w:bottom w:val="none" w:sz="0" w:space="0" w:color="auto"/>
                <w:right w:val="none" w:sz="0" w:space="0" w:color="auto"/>
              </w:divBdr>
              <w:divsChild>
                <w:div w:id="1507941310">
                  <w:marLeft w:val="0"/>
                  <w:marRight w:val="0"/>
                  <w:marTop w:val="0"/>
                  <w:marBottom w:val="0"/>
                  <w:divBdr>
                    <w:top w:val="none" w:sz="0" w:space="0" w:color="auto"/>
                    <w:left w:val="none" w:sz="0" w:space="0" w:color="auto"/>
                    <w:bottom w:val="none" w:sz="0" w:space="0" w:color="auto"/>
                    <w:right w:val="none" w:sz="0" w:space="0" w:color="auto"/>
                  </w:divBdr>
                  <w:divsChild>
                    <w:div w:id="3679434">
                      <w:marLeft w:val="2325"/>
                      <w:marRight w:val="0"/>
                      <w:marTop w:val="0"/>
                      <w:marBottom w:val="0"/>
                      <w:divBdr>
                        <w:top w:val="none" w:sz="0" w:space="0" w:color="auto"/>
                        <w:left w:val="none" w:sz="0" w:space="0" w:color="auto"/>
                        <w:bottom w:val="none" w:sz="0" w:space="0" w:color="auto"/>
                        <w:right w:val="none" w:sz="0" w:space="0" w:color="auto"/>
                      </w:divBdr>
                      <w:divsChild>
                        <w:div w:id="1843424477">
                          <w:marLeft w:val="0"/>
                          <w:marRight w:val="0"/>
                          <w:marTop w:val="0"/>
                          <w:marBottom w:val="0"/>
                          <w:divBdr>
                            <w:top w:val="none" w:sz="0" w:space="0" w:color="auto"/>
                            <w:left w:val="none" w:sz="0" w:space="0" w:color="auto"/>
                            <w:bottom w:val="none" w:sz="0" w:space="0" w:color="auto"/>
                            <w:right w:val="none" w:sz="0" w:space="0" w:color="auto"/>
                          </w:divBdr>
                          <w:divsChild>
                            <w:div w:id="204296591">
                              <w:marLeft w:val="0"/>
                              <w:marRight w:val="0"/>
                              <w:marTop w:val="0"/>
                              <w:marBottom w:val="0"/>
                              <w:divBdr>
                                <w:top w:val="none" w:sz="0" w:space="0" w:color="auto"/>
                                <w:left w:val="none" w:sz="0" w:space="0" w:color="auto"/>
                                <w:bottom w:val="none" w:sz="0" w:space="0" w:color="auto"/>
                                <w:right w:val="none" w:sz="0" w:space="0" w:color="auto"/>
                              </w:divBdr>
                              <w:divsChild>
                                <w:div w:id="1026716664">
                                  <w:marLeft w:val="0"/>
                                  <w:marRight w:val="0"/>
                                  <w:marTop w:val="0"/>
                                  <w:marBottom w:val="0"/>
                                  <w:divBdr>
                                    <w:top w:val="none" w:sz="0" w:space="0" w:color="auto"/>
                                    <w:left w:val="none" w:sz="0" w:space="0" w:color="auto"/>
                                    <w:bottom w:val="none" w:sz="0" w:space="0" w:color="auto"/>
                                    <w:right w:val="none" w:sz="0" w:space="0" w:color="auto"/>
                                  </w:divBdr>
                                  <w:divsChild>
                                    <w:div w:id="1902980311">
                                      <w:marLeft w:val="0"/>
                                      <w:marRight w:val="0"/>
                                      <w:marTop w:val="0"/>
                                      <w:marBottom w:val="0"/>
                                      <w:divBdr>
                                        <w:top w:val="none" w:sz="0" w:space="0" w:color="auto"/>
                                        <w:left w:val="none" w:sz="0" w:space="0" w:color="auto"/>
                                        <w:bottom w:val="none" w:sz="0" w:space="0" w:color="auto"/>
                                        <w:right w:val="none" w:sz="0" w:space="0" w:color="auto"/>
                                      </w:divBdr>
                                      <w:divsChild>
                                        <w:div w:id="790902452">
                                          <w:marLeft w:val="0"/>
                                          <w:marRight w:val="0"/>
                                          <w:marTop w:val="0"/>
                                          <w:marBottom w:val="0"/>
                                          <w:divBdr>
                                            <w:top w:val="none" w:sz="0" w:space="0" w:color="auto"/>
                                            <w:left w:val="none" w:sz="0" w:space="0" w:color="auto"/>
                                            <w:bottom w:val="none" w:sz="0" w:space="0" w:color="auto"/>
                                            <w:right w:val="none" w:sz="0" w:space="0" w:color="auto"/>
                                          </w:divBdr>
                                          <w:divsChild>
                                            <w:div w:id="1675036372">
                                              <w:marLeft w:val="0"/>
                                              <w:marRight w:val="0"/>
                                              <w:marTop w:val="0"/>
                                              <w:marBottom w:val="0"/>
                                              <w:divBdr>
                                                <w:top w:val="none" w:sz="0" w:space="0" w:color="auto"/>
                                                <w:left w:val="none" w:sz="0" w:space="0" w:color="auto"/>
                                                <w:bottom w:val="none" w:sz="0" w:space="0" w:color="auto"/>
                                                <w:right w:val="none" w:sz="0" w:space="0" w:color="auto"/>
                                              </w:divBdr>
                                              <w:divsChild>
                                                <w:div w:id="919097679">
                                                  <w:marLeft w:val="0"/>
                                                  <w:marRight w:val="0"/>
                                                  <w:marTop w:val="0"/>
                                                  <w:marBottom w:val="0"/>
                                                  <w:divBdr>
                                                    <w:top w:val="none" w:sz="0" w:space="0" w:color="auto"/>
                                                    <w:left w:val="none" w:sz="0" w:space="0" w:color="auto"/>
                                                    <w:bottom w:val="none" w:sz="0" w:space="0" w:color="auto"/>
                                                    <w:right w:val="none" w:sz="0" w:space="0" w:color="auto"/>
                                                  </w:divBdr>
                                                  <w:divsChild>
                                                    <w:div w:id="895699634">
                                                      <w:marLeft w:val="0"/>
                                                      <w:marRight w:val="0"/>
                                                      <w:marTop w:val="0"/>
                                                      <w:marBottom w:val="0"/>
                                                      <w:divBdr>
                                                        <w:top w:val="none" w:sz="0" w:space="0" w:color="auto"/>
                                                        <w:left w:val="none" w:sz="0" w:space="0" w:color="auto"/>
                                                        <w:bottom w:val="none" w:sz="0" w:space="0" w:color="auto"/>
                                                        <w:right w:val="none" w:sz="0" w:space="0" w:color="auto"/>
                                                      </w:divBdr>
                                                    </w:div>
                                                    <w:div w:id="11923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5938413">
      <w:bodyDiv w:val="1"/>
      <w:marLeft w:val="0"/>
      <w:marRight w:val="0"/>
      <w:marTop w:val="0"/>
      <w:marBottom w:val="0"/>
      <w:divBdr>
        <w:top w:val="none" w:sz="0" w:space="0" w:color="auto"/>
        <w:left w:val="none" w:sz="0" w:space="0" w:color="auto"/>
        <w:bottom w:val="none" w:sz="0" w:space="0" w:color="auto"/>
        <w:right w:val="none" w:sz="0" w:space="0" w:color="auto"/>
      </w:divBdr>
    </w:div>
    <w:div w:id="2008484547">
      <w:bodyDiv w:val="1"/>
      <w:marLeft w:val="0"/>
      <w:marRight w:val="0"/>
      <w:marTop w:val="0"/>
      <w:marBottom w:val="0"/>
      <w:divBdr>
        <w:top w:val="none" w:sz="0" w:space="0" w:color="auto"/>
        <w:left w:val="none" w:sz="0" w:space="0" w:color="auto"/>
        <w:bottom w:val="none" w:sz="0" w:space="0" w:color="auto"/>
        <w:right w:val="none" w:sz="0" w:space="0" w:color="auto"/>
      </w:divBdr>
      <w:divsChild>
        <w:div w:id="2057964591">
          <w:marLeft w:val="0"/>
          <w:marRight w:val="0"/>
          <w:marTop w:val="0"/>
          <w:marBottom w:val="0"/>
          <w:divBdr>
            <w:top w:val="none" w:sz="0" w:space="0" w:color="auto"/>
            <w:left w:val="none" w:sz="0" w:space="0" w:color="auto"/>
            <w:bottom w:val="none" w:sz="0" w:space="0" w:color="auto"/>
            <w:right w:val="none" w:sz="0" w:space="0" w:color="auto"/>
          </w:divBdr>
          <w:divsChild>
            <w:div w:id="626274040">
              <w:marLeft w:val="0"/>
              <w:marRight w:val="0"/>
              <w:marTop w:val="0"/>
              <w:marBottom w:val="0"/>
              <w:divBdr>
                <w:top w:val="none" w:sz="0" w:space="0" w:color="auto"/>
                <w:left w:val="none" w:sz="0" w:space="0" w:color="auto"/>
                <w:bottom w:val="none" w:sz="0" w:space="0" w:color="auto"/>
                <w:right w:val="none" w:sz="0" w:space="0" w:color="auto"/>
              </w:divBdr>
              <w:divsChild>
                <w:div w:id="1808743259">
                  <w:marLeft w:val="0"/>
                  <w:marRight w:val="0"/>
                  <w:marTop w:val="0"/>
                  <w:marBottom w:val="0"/>
                  <w:divBdr>
                    <w:top w:val="none" w:sz="0" w:space="0" w:color="auto"/>
                    <w:left w:val="none" w:sz="0" w:space="0" w:color="auto"/>
                    <w:bottom w:val="none" w:sz="0" w:space="0" w:color="auto"/>
                    <w:right w:val="none" w:sz="0" w:space="0" w:color="auto"/>
                  </w:divBdr>
                  <w:divsChild>
                    <w:div w:id="1354913787">
                      <w:marLeft w:val="2325"/>
                      <w:marRight w:val="0"/>
                      <w:marTop w:val="0"/>
                      <w:marBottom w:val="0"/>
                      <w:divBdr>
                        <w:top w:val="none" w:sz="0" w:space="0" w:color="auto"/>
                        <w:left w:val="none" w:sz="0" w:space="0" w:color="auto"/>
                        <w:bottom w:val="none" w:sz="0" w:space="0" w:color="auto"/>
                        <w:right w:val="none" w:sz="0" w:space="0" w:color="auto"/>
                      </w:divBdr>
                      <w:divsChild>
                        <w:div w:id="832723683">
                          <w:marLeft w:val="0"/>
                          <w:marRight w:val="0"/>
                          <w:marTop w:val="0"/>
                          <w:marBottom w:val="0"/>
                          <w:divBdr>
                            <w:top w:val="none" w:sz="0" w:space="0" w:color="auto"/>
                            <w:left w:val="none" w:sz="0" w:space="0" w:color="auto"/>
                            <w:bottom w:val="none" w:sz="0" w:space="0" w:color="auto"/>
                            <w:right w:val="none" w:sz="0" w:space="0" w:color="auto"/>
                          </w:divBdr>
                          <w:divsChild>
                            <w:div w:id="1319191034">
                              <w:marLeft w:val="0"/>
                              <w:marRight w:val="0"/>
                              <w:marTop w:val="0"/>
                              <w:marBottom w:val="0"/>
                              <w:divBdr>
                                <w:top w:val="none" w:sz="0" w:space="0" w:color="auto"/>
                                <w:left w:val="none" w:sz="0" w:space="0" w:color="auto"/>
                                <w:bottom w:val="none" w:sz="0" w:space="0" w:color="auto"/>
                                <w:right w:val="none" w:sz="0" w:space="0" w:color="auto"/>
                              </w:divBdr>
                              <w:divsChild>
                                <w:div w:id="2100325078">
                                  <w:marLeft w:val="0"/>
                                  <w:marRight w:val="0"/>
                                  <w:marTop w:val="0"/>
                                  <w:marBottom w:val="0"/>
                                  <w:divBdr>
                                    <w:top w:val="none" w:sz="0" w:space="0" w:color="auto"/>
                                    <w:left w:val="none" w:sz="0" w:space="0" w:color="auto"/>
                                    <w:bottom w:val="none" w:sz="0" w:space="0" w:color="auto"/>
                                    <w:right w:val="none" w:sz="0" w:space="0" w:color="auto"/>
                                  </w:divBdr>
                                  <w:divsChild>
                                    <w:div w:id="261498496">
                                      <w:marLeft w:val="0"/>
                                      <w:marRight w:val="0"/>
                                      <w:marTop w:val="0"/>
                                      <w:marBottom w:val="0"/>
                                      <w:divBdr>
                                        <w:top w:val="none" w:sz="0" w:space="0" w:color="auto"/>
                                        <w:left w:val="none" w:sz="0" w:space="0" w:color="auto"/>
                                        <w:bottom w:val="none" w:sz="0" w:space="0" w:color="auto"/>
                                        <w:right w:val="none" w:sz="0" w:space="0" w:color="auto"/>
                                      </w:divBdr>
                                      <w:divsChild>
                                        <w:div w:id="1082025093">
                                          <w:marLeft w:val="0"/>
                                          <w:marRight w:val="0"/>
                                          <w:marTop w:val="0"/>
                                          <w:marBottom w:val="0"/>
                                          <w:divBdr>
                                            <w:top w:val="none" w:sz="0" w:space="0" w:color="auto"/>
                                            <w:left w:val="none" w:sz="0" w:space="0" w:color="auto"/>
                                            <w:bottom w:val="none" w:sz="0" w:space="0" w:color="auto"/>
                                            <w:right w:val="none" w:sz="0" w:space="0" w:color="auto"/>
                                          </w:divBdr>
                                          <w:divsChild>
                                            <w:div w:id="1188249618">
                                              <w:marLeft w:val="0"/>
                                              <w:marRight w:val="0"/>
                                              <w:marTop w:val="0"/>
                                              <w:marBottom w:val="0"/>
                                              <w:divBdr>
                                                <w:top w:val="none" w:sz="0" w:space="0" w:color="auto"/>
                                                <w:left w:val="none" w:sz="0" w:space="0" w:color="auto"/>
                                                <w:bottom w:val="none" w:sz="0" w:space="0" w:color="auto"/>
                                                <w:right w:val="none" w:sz="0" w:space="0" w:color="auto"/>
                                              </w:divBdr>
                                              <w:divsChild>
                                                <w:div w:id="1572883073">
                                                  <w:marLeft w:val="0"/>
                                                  <w:marRight w:val="0"/>
                                                  <w:marTop w:val="0"/>
                                                  <w:marBottom w:val="0"/>
                                                  <w:divBdr>
                                                    <w:top w:val="none" w:sz="0" w:space="0" w:color="auto"/>
                                                    <w:left w:val="none" w:sz="0" w:space="0" w:color="auto"/>
                                                    <w:bottom w:val="none" w:sz="0" w:space="0" w:color="auto"/>
                                                    <w:right w:val="none" w:sz="0" w:space="0" w:color="auto"/>
                                                  </w:divBdr>
                                                  <w:divsChild>
                                                    <w:div w:id="1134369387">
                                                      <w:marLeft w:val="0"/>
                                                      <w:marRight w:val="0"/>
                                                      <w:marTop w:val="0"/>
                                                      <w:marBottom w:val="0"/>
                                                      <w:divBdr>
                                                        <w:top w:val="none" w:sz="0" w:space="0" w:color="auto"/>
                                                        <w:left w:val="none" w:sz="0" w:space="0" w:color="auto"/>
                                                        <w:bottom w:val="none" w:sz="0" w:space="0" w:color="auto"/>
                                                        <w:right w:val="none" w:sz="0" w:space="0" w:color="auto"/>
                                                      </w:divBdr>
                                                    </w:div>
                                                    <w:div w:id="13377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1006446">
      <w:bodyDiv w:val="1"/>
      <w:marLeft w:val="0"/>
      <w:marRight w:val="0"/>
      <w:marTop w:val="0"/>
      <w:marBottom w:val="0"/>
      <w:divBdr>
        <w:top w:val="none" w:sz="0" w:space="0" w:color="auto"/>
        <w:left w:val="none" w:sz="0" w:space="0" w:color="auto"/>
        <w:bottom w:val="none" w:sz="0" w:space="0" w:color="auto"/>
        <w:right w:val="none" w:sz="0" w:space="0" w:color="auto"/>
      </w:divBdr>
    </w:div>
    <w:div w:id="211393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cid:ii_k696mz514" TargetMode="External"/><Relationship Id="rId26" Type="http://schemas.openxmlformats.org/officeDocument/2006/relationships/image" Target="media/image9.png"/><Relationship Id="rId39"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yperlink" Target="https://test.saferpay.com/BO/Settings/JsonApiLogin"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cid:ii_k696n9mn5" TargetMode="External"/><Relationship Id="rId29" Type="http://schemas.openxmlformats.org/officeDocument/2006/relationships/image" Target="media/image11.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six-payment-services.com/en/site/e-commerce-developer/testaccount.html" TargetMode="External"/><Relationship Id="rId32" Type="http://schemas.openxmlformats.org/officeDocument/2006/relationships/hyperlink" Target="https://saferpay.github.io/sndbx/CssiFrame.html" TargetMode="Externa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www.six-payment-services.com/en/site/e-commerce/solutions/paymentsolution.html" TargetMode="External"/><Relationship Id="rId28" Type="http://schemas.openxmlformats.org/officeDocument/2006/relationships/image" Target="media/image10.png"/><Relationship Id="rId36" Type="http://schemas.openxmlformats.org/officeDocument/2006/relationships/image" Target="media/image16.png"/><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hyperlink" Target="https://saferpay.github.io/sndbx/CssiFrame.html" TargetMode="External"/><Relationship Id="rId44" Type="http://schemas.openxmlformats.org/officeDocument/2006/relationships/hyperlink" Target="https://www.six-payment-services.com/en/site/e-commerce-developer/logins.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test.saferpay.com/BO/Settings/Terminal" TargetMode="Externa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Group Document" ma:contentTypeID="0x0101004DEEA3E2AB65490C9CD208A4D9851F42009361E150D7B18144ABA3BBDF3D3DE484" ma:contentTypeVersion="40" ma:contentTypeDescription="Create a new document in this library." ma:contentTypeScope="" ma:versionID="4658e671fa4d5498328cbb990f8b1ba7">
  <xsd:schema xmlns:xsd="http://www.w3.org/2001/XMLSchema" xmlns:xs="http://www.w3.org/2001/XMLSchema" xmlns:p="http://schemas.microsoft.com/office/2006/metadata/properties" xmlns:ns1="http://schemas.microsoft.com/sharepoint/v3" xmlns:ns3="6f6fa9b9-e57a-4b5f-bd0f-1c5cdccdc5a7" xmlns:ns4="4f8b6282-3c2f-418a-88d8-9dbc38797024" xmlns:ns5="8ec5a432-e2ed-4086-82a7-9b25430bc2ae" targetNamespace="http://schemas.microsoft.com/office/2006/metadata/properties" ma:root="true" ma:fieldsID="ff99ef01ddd05267779e19144d7802af" ns1:_="" ns3:_="" ns4:_="" ns5:_="">
    <xsd:import namespace="http://schemas.microsoft.com/sharepoint/v3"/>
    <xsd:import namespace="6f6fa9b9-e57a-4b5f-bd0f-1c5cdccdc5a7"/>
    <xsd:import namespace="4f8b6282-3c2f-418a-88d8-9dbc38797024"/>
    <xsd:import namespace="8ec5a432-e2ed-4086-82a7-9b25430bc2ae"/>
    <xsd:element name="properties">
      <xsd:complexType>
        <xsd:sequence>
          <xsd:element name="documentManagement">
            <xsd:complexType>
              <xsd:all>
                <xsd:element ref="ns3:DocType" minOccurs="0"/>
                <xsd:element ref="ns3:Classification" minOccurs="0"/>
                <xsd:element ref="ns1:Responsible" minOccurs="0"/>
                <xsd:element ref="ns4:Date" minOccurs="0"/>
                <xsd:element ref="ns4:Version_x0020_Number" minOccurs="0"/>
                <xsd:element ref="ns4:Description0" minOccurs="0"/>
                <xsd:element ref="ns4:Owner" minOccurs="0"/>
                <xsd:element ref="ns4:Publish" minOccurs="0"/>
                <xsd:element ref="ns4:Usage" minOccurs="0"/>
                <xsd:element ref="ns4:Category" minOccurs="0"/>
                <xsd:element ref="ns4:Interface_x0020_Name"/>
                <xsd:element ref="ns4:Old_x0020_Version" minOccurs="0"/>
                <xsd:element ref="ns4:Release" minOccurs="0"/>
                <xsd:element ref="ns4:SubCategory" minOccurs="0"/>
                <xsd:element ref="ns4:controlled_x0020_by_x0020_CPA" minOccurs="0"/>
                <xsd:element ref="ns5:_dlc_DocId" minOccurs="0"/>
                <xsd:element ref="ns5:_dlc_DocIdUrl" minOccurs="0"/>
                <xsd:element ref="ns5:_dlc_DocIdPersistId" minOccurs="0"/>
                <xsd:element ref="ns4:Category_x002d_New"/>
                <xsd:element ref="ns4:SixYesNo"/>
                <xsd:element ref="ns4:Interface_x0020_Typ"/>
                <xsd:element ref="ns5:TaxCatchAll" minOccurs="0"/>
                <xsd:element ref="ns4:Business_x0020_Doma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sponsible" ma:index="12" nillable="true" ma:displayName="Responsible" ma:description="The Information Owner" ma:internalName="Responsibl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6fa9b9-e57a-4b5f-bd0f-1c5cdccdc5a7" elementFormDefault="qualified">
    <xsd:import namespace="http://schemas.microsoft.com/office/2006/documentManagement/types"/>
    <xsd:import namespace="http://schemas.microsoft.com/office/infopath/2007/PartnerControls"/>
    <xsd:element name="DocType" ma:index="10" nillable="true" ma:displayName="Doc.-Type" ma:default="General" ma:description="Identifies the type" ma:internalName="DocType">
      <xsd:simpleType>
        <xsd:restriction base="dms:Choice">
          <xsd:enumeration value="General"/>
          <xsd:enumeration value="Instructions for use"/>
          <xsd:enumeration value="Documentation"/>
          <xsd:enumeration value="Manual"/>
          <xsd:enumeration value="Concept"/>
          <xsd:enumeration value="Information sheet"/>
          <xsd:enumeration value="Staff information"/>
          <xsd:enumeration value="Presentation"/>
          <xsd:enumeration value="Project"/>
          <xsd:enumeration value="Minutes"/>
          <xsd:enumeration value="Process"/>
          <xsd:enumeration value="Report"/>
          <xsd:enumeration value="Statistics"/>
          <xsd:enumeration value="Contract"/>
          <xsd:enumeration value="Template"/>
        </xsd:restriction>
      </xsd:simpleType>
    </xsd:element>
    <xsd:element name="Classification" ma:index="11" nillable="true" ma:displayName="Classification" ma:default="Unrestricted" ma:description="Identifies the classification" ma:internalName="Classification">
      <xsd:simpleType>
        <xsd:restriction base="dms:Choice">
          <xsd:enumeration value="Unrestricted"/>
          <xsd:enumeration value="Internal"/>
          <xsd:enumeration value="Confidential"/>
          <xsd:enumeration value="Secret"/>
        </xsd:restriction>
      </xsd:simpleType>
    </xsd:element>
  </xsd:schema>
  <xsd:schema xmlns:xsd="http://www.w3.org/2001/XMLSchema" xmlns:xs="http://www.w3.org/2001/XMLSchema" xmlns:dms="http://schemas.microsoft.com/office/2006/documentManagement/types" xmlns:pc="http://schemas.microsoft.com/office/infopath/2007/PartnerControls" targetNamespace="4f8b6282-3c2f-418a-88d8-9dbc38797024" elementFormDefault="qualified">
    <xsd:import namespace="http://schemas.microsoft.com/office/2006/documentManagement/types"/>
    <xsd:import namespace="http://schemas.microsoft.com/office/infopath/2007/PartnerControls"/>
    <xsd:element name="Date" ma:index="14" nillable="true" ma:displayName="Version Date" ma:format="DateOnly" ma:internalName="Date">
      <xsd:simpleType>
        <xsd:restriction base="dms:DateTime"/>
      </xsd:simpleType>
    </xsd:element>
    <xsd:element name="Version_x0020_Number" ma:index="15" nillable="true" ma:displayName="Version Number" ma:internalName="Version_x0020_Number">
      <xsd:simpleType>
        <xsd:restriction base="dms:Text">
          <xsd:maxLength value="255"/>
        </xsd:restriction>
      </xsd:simpleType>
    </xsd:element>
    <xsd:element name="Description0" ma:index="16" nillable="true" ma:displayName="Description" ma:internalName="Description0">
      <xsd:simpleType>
        <xsd:restriction base="dms:Text">
          <xsd:maxLength value="255"/>
        </xsd:restriction>
      </xsd:simpleType>
    </xsd:element>
    <xsd:element name="Owner" ma:index="17"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 ma:index="18" nillable="true" ma:displayName="Hide" ma:format="Dropdown" ma:indexed="true" ma:internalName="Publish">
      <xsd:simpleType>
        <xsd:restriction base="dms:Choice">
          <xsd:enumeration value="N"/>
          <xsd:enumeration value="Y"/>
        </xsd:restriction>
      </xsd:simpleType>
    </xsd:element>
    <xsd:element name="Usage" ma:index="19" nillable="true" ma:displayName="Usage" ma:internalName="Usage">
      <xsd:simpleType>
        <xsd:restriction base="dms:Note"/>
      </xsd:simpleType>
    </xsd:element>
    <xsd:element name="Category" ma:index="20" nillable="true" ma:displayName="Category" ma:internalName="Category">
      <xsd:simpleType>
        <xsd:restriction base="dms:Text">
          <xsd:maxLength value="255"/>
        </xsd:restriction>
      </xsd:simpleType>
    </xsd:element>
    <xsd:element name="Interface_x0020_Name" ma:index="21" ma:displayName="Interface Name" ma:internalName="Interface_x0020_Name">
      <xsd:simpleType>
        <xsd:restriction base="dms:Text">
          <xsd:maxLength value="255"/>
        </xsd:restriction>
      </xsd:simpleType>
    </xsd:element>
    <xsd:element name="Old_x0020_Version" ma:index="22" nillable="true" ma:displayName="Old Version" ma:format="Dropdown" ma:indexed="true" ma:internalName="Old_x0020_Version">
      <xsd:simpleType>
        <xsd:restriction base="dms:Choice">
          <xsd:enumeration value="Y"/>
        </xsd:restriction>
      </xsd:simpleType>
    </xsd:element>
    <xsd:element name="Release" ma:index="23" nillable="true" ma:displayName="Release" ma:internalName="Release">
      <xsd:simpleType>
        <xsd:restriction base="dms:Text">
          <xsd:maxLength value="255"/>
        </xsd:restriction>
      </xsd:simpleType>
    </xsd:element>
    <xsd:element name="SubCategory" ma:index="24" nillable="true" ma:displayName="SubCategory" ma:indexed="true" ma:internalName="SubCategory">
      <xsd:simpleType>
        <xsd:restriction base="dms:Text">
          <xsd:maxLength value="255"/>
        </xsd:restriction>
      </xsd:simpleType>
    </xsd:element>
    <xsd:element name="controlled_x0020_by_x0020_CPA" ma:index="25" nillable="true" ma:displayName="controlled by CPA" ma:default="0" ma:internalName="controlled_x0020_by_x0020_CPA">
      <xsd:simpleType>
        <xsd:restriction base="dms:Boolean"/>
      </xsd:simpleType>
    </xsd:element>
    <xsd:element name="Category_x002d_New" ma:index="29" ma:displayName="Category-New" ma:default="main" ma:format="Dropdown" ma:indexed="true" ma:internalName="Category_x002d_New">
      <xsd:simpleType>
        <xsd:restriction base="dms:Choice">
          <xsd:enumeration value="main"/>
          <xsd:enumeration value="others"/>
          <xsd:enumeration value="ex-sca-at"/>
        </xsd:restriction>
      </xsd:simpleType>
    </xsd:element>
    <xsd:element name="SixYesNo" ma:index="30" ma:displayName="SixYesNo" ma:default="Yes" ma:format="Dropdown" ma:internalName="SixYesNo">
      <xsd:simpleType>
        <xsd:restriction base="dms:Choice">
          <xsd:enumeration value="Yes"/>
          <xsd:enumeration value="No"/>
        </xsd:restriction>
      </xsd:simpleType>
    </xsd:element>
    <xsd:element name="Interface_x0020_Typ" ma:index="31" ma:displayName="Interface Typ" ma:default="N/A" ma:format="Dropdown" ma:indexed="true" ma:internalName="Interface_x0020_Typ">
      <xsd:simpleType>
        <xsd:restriction base="dms:Choice">
          <xsd:enumeration value="Online"/>
          <xsd:enumeration value="Batch"/>
          <xsd:enumeration value="Mapping"/>
          <xsd:enumeration value="N/A"/>
        </xsd:restriction>
      </xsd:simpleType>
    </xsd:element>
    <xsd:element name="Business_x0020_Domain" ma:index="33" nillable="true" ma:displayName="Business Domain" ma:default="to be defined" ma:internalName="Business_x0020_Domain">
      <xsd:complexType>
        <xsd:complexContent>
          <xsd:extension base="dms:MultiChoice">
            <xsd:sequence>
              <xsd:element name="Value" maxOccurs="unbounded" minOccurs="0" nillable="true">
                <xsd:simpleType>
                  <xsd:restriction base="dms:Choice">
                    <xsd:enumeration value="Enabling"/>
                    <xsd:enumeration value="Network Services"/>
                    <xsd:enumeration value="Acquiring Retail"/>
                    <xsd:enumeration value="Acquiring ATM CH"/>
                    <xsd:enumeration value="Acquiring ATM AT"/>
                    <xsd:enumeration value="Scheme"/>
                    <xsd:enumeration value="Debit Issuing AT"/>
                    <xsd:enumeration value="Debit Issuing CH"/>
                    <xsd:enumeration value="Credit Issuing"/>
                    <xsd:enumeration value="to be defined"/>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ec5a432-e2ed-4086-82a7-9b25430bc2ae"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TaxCatchAll" ma:index="32" nillable="true" ma:displayName="Taxonomy Catch All Column" ma:hidden="true" ma:list="{30afa06b-70db-4f56-a354-d4806bf9945b}" ma:internalName="TaxCatchAll" ma:showField="CatchAllData" ma:web="8ec5a432-e2ed-4086-82a7-9b25430bc2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ma:index="9" ma:displayName="Subject"/>
        <xsd:element ref="dc:description" minOccurs="0" maxOccurs="1"/>
        <xsd:element name="keywords" minOccurs="0" maxOccurs="1" type="xsd:string" ma:index="13"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SubCategory xmlns="4f8b6282-3c2f-418a-88d8-9dbc38797024">Specifications</SubCategory>
    <Usage xmlns="4f8b6282-3c2f-418a-88d8-9dbc38797024">Saferpay -&gt; FO
PSP -&gt; FO</Usage>
    <Owner xmlns="4f8b6282-3c2f-418a-88d8-9dbc38797024">
      <UserInfo>
        <DisplayName>Rothe, Lukas</DisplayName>
        <AccountId>374</AccountId>
        <AccountType/>
      </UserInfo>
    </Owner>
    <controlled_x0020_by_x0020_CPA xmlns="4f8b6282-3c2f-418a-88d8-9dbc38797024">false</controlled_x0020_by_x0020_CPA>
    <Responsible xmlns="http://schemas.microsoft.com/sharepoint/v3">Lukas Rothe</Responsible>
    <Category_x002d_New xmlns="4f8b6282-3c2f-418a-88d8-9dbc38797024">main</Category_x002d_New>
    <Old_x0020_Version xmlns="4f8b6282-3c2f-418a-88d8-9dbc38797024" xsi:nil="true"/>
    <SixYesNo xmlns="4f8b6282-3c2f-418a-88d8-9dbc38797024">Yes</SixYesNo>
    <TaxCatchAll xmlns="8ec5a432-e2ed-4086-82a7-9b25430bc2ae">
      <Value>51</Value>
      <Value>18</Value>
      <Value>50</Value>
      <Value>25</Value>
      <Value>35</Value>
    </TaxCatchAll>
    <Interface_x0020_Typ xmlns="4f8b6282-3c2f-418a-88d8-9dbc38797024">Online</Interface_x0020_Typ>
    <Description0 xmlns="4f8b6282-3c2f-418a-88d8-9dbc38797024" xsi:nil="true"/>
    <Classification xmlns="6f6fa9b9-e57a-4b5f-bd0f-1c5cdccdc5a7">Unrestricted</Classification>
    <Interface_x0020_Name xmlns="4f8b6282-3c2f-418a-88d8-9dbc38797024">e.link</Interface_x0020_Name>
    <Publish xmlns="4f8b6282-3c2f-418a-88d8-9dbc38797024">N</Publish>
    <Release xmlns="4f8b6282-3c2f-418a-88d8-9dbc38797024">R79</Release>
    <DocType xmlns="6f6fa9b9-e57a-4b5f-bd0f-1c5cdccdc5a7">General</DocType>
    <Version_x0020_Number xmlns="4f8b6282-3c2f-418a-88d8-9dbc38797024">V1.03</Version_x0020_Number>
    <Date xmlns="4f8b6282-3c2f-418a-88d8-9dbc38797024">2019-09-09T22:00:00Z</Date>
    <Category xmlns="4f8b6282-3c2f-418a-88d8-9dbc38797024">external</Category>
    <_dlc_DocId xmlns="8ec5a432-e2ed-4086-82a7-9b25430bc2ae">SIX01-1206605828-41744</_dlc_DocId>
    <_dlc_DocIdUrl xmlns="8ec5a432-e2ed-4086-82a7-9b25430bc2ae">
      <Url>http://teams.i-connect.six-group.com/dcp/DCP_Interface_Specifications/_layouts/DocIdRedir.aspx?ID=SIX01-1206605828-41744</Url>
      <Description>SIX01-1206605828-41744</Description>
    </_dlc_DocIdUrl>
    <Business_x0020_Domain xmlns="4f8b6282-3c2f-418a-88d8-9dbc38797024">
      <Value>Network Services</Value>
    </Business_x0020_Domain>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7A4FE-3F47-4E6B-8B13-8B622C285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6fa9b9-e57a-4b5f-bd0f-1c5cdccdc5a7"/>
    <ds:schemaRef ds:uri="4f8b6282-3c2f-418a-88d8-9dbc38797024"/>
    <ds:schemaRef ds:uri="8ec5a432-e2ed-4086-82a7-9b25430bc2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BDDB95-183D-4A38-9C5E-32A8C41B7617}">
  <ds:schemaRefs>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8ec5a432-e2ed-4086-82a7-9b25430bc2ae"/>
    <ds:schemaRef ds:uri="http://schemas.microsoft.com/sharepoint/v3"/>
    <ds:schemaRef ds:uri="4f8b6282-3c2f-418a-88d8-9dbc38797024"/>
    <ds:schemaRef ds:uri="http://purl.org/dc/terms/"/>
    <ds:schemaRef ds:uri="6f6fa9b9-e57a-4b5f-bd0f-1c5cdccdc5a7"/>
    <ds:schemaRef ds:uri="http://www.w3.org/XML/1998/namespace"/>
    <ds:schemaRef ds:uri="http://purl.org/dc/elements/1.1/"/>
  </ds:schemaRefs>
</ds:datastoreItem>
</file>

<file path=customXml/itemProps3.xml><?xml version="1.0" encoding="utf-8"?>
<ds:datastoreItem xmlns:ds="http://schemas.openxmlformats.org/officeDocument/2006/customXml" ds:itemID="{4BECF6D2-EEB3-42CA-B1A5-015FFF0C2406}">
  <ds:schemaRefs>
    <ds:schemaRef ds:uri="http://schemas.microsoft.com/office/2006/metadata/longProperties"/>
  </ds:schemaRefs>
</ds:datastoreItem>
</file>

<file path=customXml/itemProps4.xml><?xml version="1.0" encoding="utf-8"?>
<ds:datastoreItem xmlns:ds="http://schemas.openxmlformats.org/officeDocument/2006/customXml" ds:itemID="{E6B89A67-0BC9-432A-BB0E-84337AA9C985}">
  <ds:schemaRefs>
    <ds:schemaRef ds:uri="http://schemas.microsoft.com/sharepoint/v3/contenttype/forms"/>
  </ds:schemaRefs>
</ds:datastoreItem>
</file>

<file path=customXml/itemProps5.xml><?xml version="1.0" encoding="utf-8"?>
<ds:datastoreItem xmlns:ds="http://schemas.openxmlformats.org/officeDocument/2006/customXml" ds:itemID="{E49A9487-A6F1-49BA-8070-35E0E19FDAAF}">
  <ds:schemaRefs>
    <ds:schemaRef ds:uri="http://schemas.microsoft.com/sharepoint/events"/>
  </ds:schemaRefs>
</ds:datastoreItem>
</file>

<file path=customXml/itemProps6.xml><?xml version="1.0" encoding="utf-8"?>
<ds:datastoreItem xmlns:ds="http://schemas.openxmlformats.org/officeDocument/2006/customXml" ds:itemID="{81065FA2-E266-4BFD-9E71-8F423739F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1780</Words>
  <Characters>11589</Characters>
  <Application>Microsoft Office Word</Application>
  <DocSecurity>0</DocSecurity>
  <Lines>413</Lines>
  <Paragraphs>222</Paragraphs>
  <ScaleCrop>false</ScaleCrop>
  <HeadingPairs>
    <vt:vector size="6" baseType="variant">
      <vt:variant>
        <vt:lpstr>Title</vt:lpstr>
      </vt:variant>
      <vt:variant>
        <vt:i4>1</vt:i4>
      </vt:variant>
      <vt:variant>
        <vt:lpstr>Pavadinimas</vt:lpstr>
      </vt:variant>
      <vt:variant>
        <vt:i4>1</vt:i4>
      </vt:variant>
      <vt:variant>
        <vt:lpstr>Titel</vt:lpstr>
      </vt:variant>
      <vt:variant>
        <vt:i4>1</vt:i4>
      </vt:variant>
    </vt:vector>
  </HeadingPairs>
  <TitlesOfParts>
    <vt:vector size="3" baseType="lpstr">
      <vt:lpstr>Interface Specification for distance transactions</vt:lpstr>
      <vt:lpstr>Interface Specification for distance transactions</vt:lpstr>
      <vt:lpstr>Interface Specification for distance transactions</vt:lpstr>
    </vt:vector>
  </TitlesOfParts>
  <Company>Telekurs Card Solutions</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Specification for distance transactions</dc:title>
  <dc:subject>e.link</dc:subject>
  <dc:creator>SIX Payment Services</dc:creator>
  <cp:lastModifiedBy>ZEILER-RAUSCH Erich (SPS-Worldline)</cp:lastModifiedBy>
  <cp:revision>5</cp:revision>
  <cp:lastPrinted>2020-02-05T12:58:00Z</cp:lastPrinted>
  <dcterms:created xsi:type="dcterms:W3CDTF">2020-02-04T15:45:00Z</dcterms:created>
  <dcterms:modified xsi:type="dcterms:W3CDTF">2020-02-05T12:59:00Z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ID">
    <vt:lpwstr>NSP</vt:lpwstr>
  </property>
  <property fmtid="{D5CDD505-2E9C-101B-9397-08002B2CF9AE}" pid="3" name="RevisionNumber">
    <vt:lpwstr>v3.7e</vt:lpwstr>
  </property>
  <property fmtid="{D5CDD505-2E9C-101B-9397-08002B2CF9AE}" pid="4" name="RevisionDate">
    <vt:lpwstr>16.02.2015</vt:lpwstr>
  </property>
  <property fmtid="{D5CDD505-2E9C-101B-9397-08002B2CF9AE}" pid="5" name="Author">
    <vt:lpwstr>Lukas Rothe</vt:lpwstr>
  </property>
  <property fmtid="{D5CDD505-2E9C-101B-9397-08002B2CF9AE}" pid="6" name="AuthorDepartement">
    <vt:lpwstr>DPS-PES</vt:lpwstr>
  </property>
  <property fmtid="{D5CDD505-2E9C-101B-9397-08002B2CF9AE}" pid="7" name="_ReviewCycleID">
    <vt:i4>1860860050</vt:i4>
  </property>
  <property fmtid="{D5CDD505-2E9C-101B-9397-08002B2CF9AE}" pid="8" name="_EmailEntryID">
    <vt:lpwstr>0000000023BB7EB2F089AF428CED8DED730A5E500700DCBC4976794DED4496A4E2E80A68E15A000028530D210000AB3202D94937914397C14ECE538AAFD6000001C5E8DB0000</vt:lpwstr>
  </property>
  <property fmtid="{D5CDD505-2E9C-101B-9397-08002B2CF9AE}" pid="9" name="_EmailStoreID0">
    <vt:lpwstr>0000000038A1BB1005E5101AA1BB08002B2A56C20000454D534D44422E444C4C00000000000000001B55FA20AA6611CD9BC800AA002FC45A0C00000063617361727261792E626173652E646F6D002F6F3D424153452F6F753D45786368616E67652041646D696E6973747261746976652047726F7570202846594449424F484</vt:lpwstr>
  </property>
  <property fmtid="{D5CDD505-2E9C-101B-9397-08002B2CF9AE}" pid="10" name="_EmailStoreID1">
    <vt:lpwstr>632335350444C54292F636E3D526563697069656E74732F636E3D544B44525000</vt:lpwstr>
  </property>
  <property fmtid="{D5CDD505-2E9C-101B-9397-08002B2CF9AE}" pid="11" name="Order">
    <vt:r8>2491500</vt:r8>
  </property>
  <property fmtid="{D5CDD505-2E9C-101B-9397-08002B2CF9AE}" pid="12" name="display_urn:schemas-microsoft-com:office:office#Owner">
    <vt:lpwstr>Schleiss, Andreas</vt:lpwstr>
  </property>
  <property fmtid="{D5CDD505-2E9C-101B-9397-08002B2CF9AE}" pid="13" name="ContentType">
    <vt:lpwstr>Group Document</vt:lpwstr>
  </property>
  <property fmtid="{D5CDD505-2E9C-101B-9397-08002B2CF9AE}" pid="14" name="_dlc_DocId">
    <vt:lpwstr>SIX01-106-24915</vt:lpwstr>
  </property>
  <property fmtid="{D5CDD505-2E9C-101B-9397-08002B2CF9AE}" pid="15" name="_dlc_DocIdItemGuid">
    <vt:lpwstr>652b879b-518d-4ab6-831c-ed254b62f514</vt:lpwstr>
  </property>
  <property fmtid="{D5CDD505-2E9C-101B-9397-08002B2CF9AE}" pid="16" name="_dlc_DocIdUrl">
    <vt:lpwstr>http://teams.i-connect.six-group.com/dcp/DCP_Interface_Specifications/_layouts/DocIdRedir.aspx?ID=SIX01-106-24915, SIX01-106-24915</vt:lpwstr>
  </property>
  <property fmtid="{D5CDD505-2E9C-101B-9397-08002B2CF9AE}" pid="17" name="Division">
    <vt:lpwstr>SIX Payment Services</vt:lpwstr>
  </property>
  <property fmtid="{D5CDD505-2E9C-101B-9397-08002B2CF9AE}" pid="18" name="ContentTypeId">
    <vt:lpwstr>0x0101004DEEA3E2AB65490C9CD208A4D9851F42009361E150D7B18144ABA3BBDF3D3DE484</vt:lpwstr>
  </property>
  <property fmtid="{D5CDD505-2E9C-101B-9397-08002B2CF9AE}" pid="19" name="mReceiver">
    <vt:lpwstr>18;#Terminal Frontoffice|45b2a780-8ef7-47a4-9b09-9f8fc8c8ac30</vt:lpwstr>
  </property>
  <property fmtid="{D5CDD505-2E9C-101B-9397-08002B2CF9AE}" pid="20" name="mProvider">
    <vt:lpwstr>50;#Saferpay|da8b92f5-6ac3-4725-9e8f-0d5db8e0bcd4</vt:lpwstr>
  </property>
  <property fmtid="{D5CDD505-2E9C-101B-9397-08002B2CF9AE}" pid="21" name="mCustomer">
    <vt:lpwstr/>
  </property>
  <property fmtid="{D5CDD505-2E9C-101B-9397-08002B2CF9AE}" pid="22" name="mInterface">
    <vt:lpwstr>51;#e.link|06eac78b-759e-4066-b7e0-c5bf076a1ead</vt:lpwstr>
  </property>
  <property fmtid="{D5CDD505-2E9C-101B-9397-08002B2CF9AE}" pid="23" name="mInformationObject">
    <vt:lpwstr>25;#trx authorisation|19f29da0-57de-42a9-881f-6c842b36f548;#35;#trx capture|d446f54b-d23e-4e11-837f-277b3f8ad9c3</vt:lpwstr>
  </property>
  <property fmtid="{D5CDD505-2E9C-101B-9397-08002B2CF9AE}" pid="24" name="TaxKeyword">
    <vt:lpwstr/>
  </property>
  <property fmtid="{D5CDD505-2E9C-101B-9397-08002B2CF9AE}" pid="25" name="link">
    <vt:lpwstr>, </vt:lpwstr>
  </property>
  <property fmtid="{D5CDD505-2E9C-101B-9397-08002B2CF9AE}" pid="26" name="p7acea48f95d49cd8cdd2fed005bf62b">
    <vt:lpwstr>Terminal Frontoffice|45b2a780-8ef7-47a4-9b09-9f8fc8c8ac30</vt:lpwstr>
  </property>
  <property fmtid="{D5CDD505-2E9C-101B-9397-08002B2CF9AE}" pid="27" name="aa5993a10b0a46cf8039604387d6c7a9">
    <vt:lpwstr>trx authorisation|19f29da0-57de-42a9-881f-6c842b36f548;trx capture|d446f54b-d23e-4e11-837f-277b3f8ad9c3</vt:lpwstr>
  </property>
  <property fmtid="{D5CDD505-2E9C-101B-9397-08002B2CF9AE}" pid="28" name="l6c60563a97c4a548f9bd73c1aacf484">
    <vt:lpwstr>e.link|06eac78b-759e-4066-b7e0-c5bf076a1ead</vt:lpwstr>
  </property>
  <property fmtid="{D5CDD505-2E9C-101B-9397-08002B2CF9AE}" pid="29" name="gf1a0f8a62d44c8c8de515c3b1eb267e">
    <vt:lpwstr>Saferpay|da8b92f5-6ac3-4725-9e8f-0d5db8e0bcd4</vt:lpwstr>
  </property>
</Properties>
</file>